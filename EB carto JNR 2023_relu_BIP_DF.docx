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C56A9" w14:textId="77777777" w:rsidR="00455A68" w:rsidRDefault="00000000">
      <w:pPr>
        <w:pStyle w:val="Titre"/>
        <w:jc w:val="center"/>
      </w:pPr>
      <w:r>
        <w:t>Expression de besoin carte interactive</w:t>
      </w:r>
    </w:p>
    <w:p w14:paraId="3A1564CA" w14:textId="77777777" w:rsidR="00455A68" w:rsidRDefault="00000000">
      <w:pPr>
        <w:pStyle w:val="Titre"/>
        <w:jc w:val="center"/>
      </w:pPr>
      <w:r>
        <w:t>JNR 2023</w:t>
      </w:r>
    </w:p>
    <w:p w14:paraId="61C87997" w14:textId="77777777" w:rsidR="00455A68" w:rsidRDefault="00000000">
      <w:pPr>
        <w:pStyle w:val="Heading0"/>
        <w:pageBreakBefore w:val="0"/>
        <w:tabs>
          <w:tab w:val="clear" w:pos="0"/>
        </w:tabs>
        <w:jc w:val="center"/>
        <w:rPr>
          <w:lang w:val="fr-FR"/>
        </w:rPr>
      </w:pPr>
      <w:r>
        <w:rPr>
          <w:lang w:val="fr-FR"/>
        </w:rPr>
        <w:t xml:space="preserve">Diffusion </w:t>
      </w:r>
    </w:p>
    <w:tbl>
      <w:tblPr>
        <w:tblW w:w="9628" w:type="dxa"/>
        <w:jc w:val="center"/>
        <w:tblLayout w:type="fixed"/>
        <w:tblCellMar>
          <w:top w:w="57" w:type="dxa"/>
          <w:left w:w="85" w:type="dxa"/>
          <w:bottom w:w="11" w:type="dxa"/>
          <w:right w:w="85" w:type="dxa"/>
        </w:tblCellMar>
        <w:tblLook w:val="01E0" w:firstRow="1" w:lastRow="1" w:firstColumn="1" w:lastColumn="1" w:noHBand="0" w:noVBand="0"/>
      </w:tblPr>
      <w:tblGrid>
        <w:gridCol w:w="2352"/>
        <w:gridCol w:w="3104"/>
        <w:gridCol w:w="4172"/>
      </w:tblGrid>
      <w:tr w:rsidR="00455A68" w14:paraId="2A5DD199" w14:textId="77777777">
        <w:trPr>
          <w:tblHeader/>
          <w:jc w:val="center"/>
        </w:trPr>
        <w:tc>
          <w:tcPr>
            <w:tcW w:w="2352" w:type="dxa"/>
            <w:tcBorders>
              <w:top w:val="single" w:sz="4" w:space="0" w:color="000000"/>
              <w:left w:val="single" w:sz="4" w:space="0" w:color="000000"/>
              <w:bottom w:val="single" w:sz="4" w:space="0" w:color="000000"/>
              <w:right w:val="single" w:sz="4" w:space="0" w:color="FFFFFF"/>
            </w:tcBorders>
            <w:shd w:val="clear" w:color="auto" w:fill="0066A2"/>
          </w:tcPr>
          <w:p w14:paraId="62ED7862" w14:textId="77777777" w:rsidR="00455A68" w:rsidRDefault="00000000">
            <w:pPr>
              <w:pStyle w:val="TableHeader"/>
              <w:widowControl w:val="0"/>
              <w:jc w:val="center"/>
              <w:rPr>
                <w:lang w:val="fr-FR"/>
              </w:rPr>
            </w:pPr>
            <w:r>
              <w:rPr>
                <w:lang w:val="fr-FR"/>
              </w:rPr>
              <w:t>Entité</w:t>
            </w:r>
          </w:p>
        </w:tc>
        <w:tc>
          <w:tcPr>
            <w:tcW w:w="3104" w:type="dxa"/>
            <w:tcBorders>
              <w:top w:val="single" w:sz="4" w:space="0" w:color="000000"/>
              <w:left w:val="single" w:sz="4" w:space="0" w:color="FFFFFF"/>
              <w:bottom w:val="single" w:sz="4" w:space="0" w:color="000000"/>
              <w:right w:val="single" w:sz="4" w:space="0" w:color="FFFFFF"/>
            </w:tcBorders>
            <w:shd w:val="clear" w:color="auto" w:fill="0066A2"/>
          </w:tcPr>
          <w:p w14:paraId="4B304255" w14:textId="77777777" w:rsidR="00455A68" w:rsidRDefault="00455A68">
            <w:pPr>
              <w:pStyle w:val="TableHeader"/>
              <w:widowControl w:val="0"/>
              <w:jc w:val="center"/>
              <w:rPr>
                <w:lang w:val="fr-FR"/>
              </w:rPr>
            </w:pPr>
          </w:p>
        </w:tc>
        <w:tc>
          <w:tcPr>
            <w:tcW w:w="4172" w:type="dxa"/>
            <w:tcBorders>
              <w:top w:val="single" w:sz="4" w:space="0" w:color="000000"/>
              <w:left w:val="single" w:sz="4" w:space="0" w:color="FFFFFF"/>
              <w:bottom w:val="single" w:sz="4" w:space="0" w:color="000000"/>
              <w:right w:val="single" w:sz="4" w:space="0" w:color="000000"/>
            </w:tcBorders>
            <w:shd w:val="clear" w:color="auto" w:fill="0066A2"/>
          </w:tcPr>
          <w:p w14:paraId="156DA4F4" w14:textId="77777777" w:rsidR="00455A68" w:rsidRDefault="00455A68">
            <w:pPr>
              <w:pStyle w:val="TableHeader"/>
              <w:widowControl w:val="0"/>
              <w:jc w:val="center"/>
              <w:rPr>
                <w:lang w:val="fr-FR"/>
              </w:rPr>
            </w:pPr>
          </w:p>
        </w:tc>
      </w:tr>
      <w:tr w:rsidR="00455A68" w14:paraId="1B025FD5" w14:textId="77777777">
        <w:trPr>
          <w:tblHeader/>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6C3EB3D2" w14:textId="77777777" w:rsidR="00455A68" w:rsidRDefault="00000000">
            <w:pPr>
              <w:pStyle w:val="Tableau"/>
              <w:widowControl w:val="0"/>
              <w:rPr>
                <w:b/>
                <w:lang w:val="fr-FR"/>
              </w:rPr>
            </w:pPr>
            <w:r>
              <w:rPr>
                <w:b/>
                <w:lang w:val="fr-FR"/>
              </w:rPr>
              <w:t>SDPAGC</w:t>
            </w:r>
          </w:p>
        </w:tc>
        <w:tc>
          <w:tcPr>
            <w:tcW w:w="3104"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3C8565F1" w14:textId="77777777" w:rsidR="00455A68" w:rsidRDefault="00000000">
            <w:pPr>
              <w:pStyle w:val="Tableau"/>
              <w:widowControl w:val="0"/>
              <w:rPr>
                <w:lang w:val="fr-FR"/>
              </w:rPr>
            </w:pPr>
            <w:r>
              <w:rPr>
                <w:lang w:val="fr-FR"/>
              </w:rPr>
              <w:t>Susan SCHOLLER</w:t>
            </w:r>
          </w:p>
        </w:tc>
        <w:tc>
          <w:tcPr>
            <w:tcW w:w="4172"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64A4A2B1" w14:textId="77777777" w:rsidR="00455A68" w:rsidRDefault="00000000">
            <w:pPr>
              <w:pStyle w:val="Tableau"/>
              <w:widowControl w:val="0"/>
              <w:rPr>
                <w:lang w:val="fr-FR"/>
              </w:rPr>
            </w:pPr>
            <w:r>
              <w:rPr>
                <w:lang w:val="fr-FR"/>
              </w:rPr>
              <w:t>Matthieu BITSCHENE</w:t>
            </w:r>
          </w:p>
        </w:tc>
      </w:tr>
      <w:tr w:rsidR="00455A68" w14:paraId="4F116CC5" w14:textId="77777777">
        <w:trPr>
          <w:tblHeader/>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452327B3" w14:textId="77777777" w:rsidR="00455A68" w:rsidRDefault="00455A68">
            <w:pPr>
              <w:pStyle w:val="Tableau"/>
              <w:widowControl w:val="0"/>
              <w:rPr>
                <w:b/>
                <w:lang w:val="fr-FR"/>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70B6D624" w14:textId="77777777" w:rsidR="00455A68" w:rsidRDefault="00000000">
            <w:pPr>
              <w:pStyle w:val="Tableau"/>
              <w:widowControl w:val="0"/>
              <w:rPr>
                <w:lang w:val="fr-FR"/>
              </w:rPr>
            </w:pPr>
            <w:r>
              <w:rPr>
                <w:lang w:val="fr-FR"/>
              </w:rPr>
              <w:t>Jérôme NATTES</w:t>
            </w:r>
          </w:p>
        </w:tc>
        <w:tc>
          <w:tcPr>
            <w:tcW w:w="4172"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3142144C" w14:textId="77777777" w:rsidR="00455A68" w:rsidRDefault="00000000">
            <w:pPr>
              <w:pStyle w:val="Tableau"/>
              <w:widowControl w:val="0"/>
              <w:rPr>
                <w:lang w:val="fr-FR"/>
              </w:rPr>
            </w:pPr>
            <w:r>
              <w:rPr>
                <w:lang w:val="fr-FR"/>
              </w:rPr>
              <w:t>Emilie REVEST</w:t>
            </w:r>
          </w:p>
        </w:tc>
      </w:tr>
      <w:tr w:rsidR="00455A68" w14:paraId="432C10BE" w14:textId="77777777">
        <w:trPr>
          <w:tblHeader/>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6A868E24" w14:textId="77777777" w:rsidR="00455A68" w:rsidRDefault="00455A68">
            <w:pPr>
              <w:pStyle w:val="Tableau"/>
              <w:widowControl w:val="0"/>
              <w:rPr>
                <w:b/>
                <w:lang w:val="fr-FR"/>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4707ED58" w14:textId="77777777" w:rsidR="00455A68" w:rsidRDefault="00000000">
            <w:pPr>
              <w:pStyle w:val="Tableau"/>
              <w:widowControl w:val="0"/>
              <w:rPr>
                <w:lang w:val="fr-FR"/>
              </w:rPr>
            </w:pPr>
            <w:r>
              <w:rPr>
                <w:lang w:val="fr-FR"/>
              </w:rPr>
              <w:t>Diane LAMOULERE</w:t>
            </w:r>
          </w:p>
        </w:tc>
        <w:tc>
          <w:tcPr>
            <w:tcW w:w="4172"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162922E3" w14:textId="77777777" w:rsidR="00455A68" w:rsidRDefault="00455A68">
            <w:pPr>
              <w:pStyle w:val="Tableau"/>
              <w:widowControl w:val="0"/>
              <w:rPr>
                <w:lang w:val="fr-FR"/>
              </w:rPr>
            </w:pPr>
          </w:p>
        </w:tc>
      </w:tr>
      <w:tr w:rsidR="00455A68" w14:paraId="1719758D" w14:textId="77777777">
        <w:trPr>
          <w:tblHeader/>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0C8B1E4C" w14:textId="77777777" w:rsidR="00455A68" w:rsidRDefault="00455A68">
            <w:pPr>
              <w:pStyle w:val="Tableau"/>
              <w:widowControl w:val="0"/>
              <w:rPr>
                <w:b/>
                <w:lang w:val="fr-FR"/>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5015F1D8" w14:textId="77777777" w:rsidR="00455A68" w:rsidRDefault="00455A68">
            <w:pPr>
              <w:pStyle w:val="Tableau"/>
              <w:widowControl w:val="0"/>
              <w:rPr>
                <w:lang w:val="fr-FR"/>
              </w:rPr>
            </w:pPr>
          </w:p>
        </w:tc>
        <w:tc>
          <w:tcPr>
            <w:tcW w:w="4172"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74EBDA0F" w14:textId="77777777" w:rsidR="00455A68" w:rsidRDefault="00455A68">
            <w:pPr>
              <w:pStyle w:val="Tableau"/>
              <w:widowControl w:val="0"/>
              <w:rPr>
                <w:lang w:val="fr-FR"/>
              </w:rPr>
            </w:pPr>
          </w:p>
        </w:tc>
      </w:tr>
    </w:tbl>
    <w:p w14:paraId="46BF5EB1" w14:textId="77777777" w:rsidR="00455A68" w:rsidRDefault="00455A68">
      <w:pPr>
        <w:pStyle w:val="Normalaprstbl"/>
        <w:spacing w:before="60"/>
      </w:pPr>
    </w:p>
    <w:p w14:paraId="36A0762E" w14:textId="77777777" w:rsidR="00455A68" w:rsidRDefault="00000000">
      <w:pPr>
        <w:pStyle w:val="Heading0"/>
        <w:pageBreakBefore w:val="0"/>
        <w:tabs>
          <w:tab w:val="clear" w:pos="0"/>
        </w:tabs>
        <w:jc w:val="center"/>
        <w:rPr>
          <w:lang w:val="fr-FR"/>
        </w:rPr>
      </w:pPr>
      <w:r>
        <w:rPr>
          <w:lang w:val="fr-FR"/>
        </w:rPr>
        <w:fldChar w:fldCharType="begin"/>
      </w:r>
      <w:r>
        <w:rPr>
          <w:lang w:val="fr-FR"/>
        </w:rPr>
        <w:instrText xml:space="preserve"> DOCPROPERTY "lblListOfChanges"</w:instrText>
      </w:r>
      <w:r>
        <w:rPr>
          <w:lang w:val="fr-FR"/>
        </w:rPr>
        <w:fldChar w:fldCharType="separate"/>
      </w:r>
      <w:r>
        <w:rPr>
          <w:lang w:val="fr-FR"/>
        </w:rPr>
        <w:t xml:space="preserve">Liste </w:t>
      </w:r>
      <w:r>
        <w:rPr>
          <w:lang w:val="fr-FR"/>
        </w:rPr>
        <w:fldChar w:fldCharType="end"/>
      </w:r>
      <w:r>
        <w:rPr>
          <w:lang w:val="fr-FR"/>
        </w:rPr>
        <w:t xml:space="preserve"> des modifications</w:t>
      </w:r>
    </w:p>
    <w:tbl>
      <w:tblPr>
        <w:tblW w:w="9628" w:type="dxa"/>
        <w:tblLayout w:type="fixed"/>
        <w:tblCellMar>
          <w:top w:w="57" w:type="dxa"/>
          <w:left w:w="85" w:type="dxa"/>
          <w:bottom w:w="11" w:type="dxa"/>
          <w:right w:w="85" w:type="dxa"/>
        </w:tblCellMar>
        <w:tblLook w:val="01E0" w:firstRow="1" w:lastRow="1" w:firstColumn="1" w:lastColumn="1" w:noHBand="0" w:noVBand="0"/>
      </w:tblPr>
      <w:tblGrid>
        <w:gridCol w:w="1073"/>
        <w:gridCol w:w="1219"/>
        <w:gridCol w:w="3719"/>
        <w:gridCol w:w="1934"/>
        <w:gridCol w:w="1683"/>
      </w:tblGrid>
      <w:tr w:rsidR="00455A68" w14:paraId="66ED80DD" w14:textId="77777777">
        <w:trPr>
          <w:tblHeader/>
        </w:trPr>
        <w:tc>
          <w:tcPr>
            <w:tcW w:w="1073" w:type="dxa"/>
            <w:tcBorders>
              <w:top w:val="single" w:sz="4" w:space="0" w:color="000000"/>
              <w:left w:val="single" w:sz="4" w:space="0" w:color="000000"/>
              <w:bottom w:val="single" w:sz="4" w:space="0" w:color="000000"/>
              <w:right w:val="single" w:sz="4" w:space="0" w:color="FFFFFF"/>
            </w:tcBorders>
            <w:shd w:val="clear" w:color="auto" w:fill="0066A2"/>
          </w:tcPr>
          <w:p w14:paraId="44E2A04C" w14:textId="77777777" w:rsidR="00455A68" w:rsidRDefault="00000000">
            <w:pPr>
              <w:pStyle w:val="TableHeader"/>
              <w:widowControl w:val="0"/>
              <w:rPr>
                <w:lang w:val="fr-FR"/>
              </w:rPr>
            </w:pPr>
            <w:r>
              <w:rPr>
                <w:lang w:val="fr-FR"/>
              </w:rPr>
              <w:fldChar w:fldCharType="begin"/>
            </w:r>
            <w:r>
              <w:rPr>
                <w:lang w:val="fr-FR"/>
              </w:rPr>
              <w:instrText xml:space="preserve"> DOCPROPERTY "lblVersion"</w:instrText>
            </w:r>
            <w:r>
              <w:rPr>
                <w:lang w:val="fr-FR"/>
              </w:rPr>
              <w:fldChar w:fldCharType="separate"/>
            </w:r>
            <w:r>
              <w:rPr>
                <w:lang w:val="fr-FR"/>
              </w:rPr>
              <w:t>Version</w:t>
            </w:r>
            <w:r>
              <w:rPr>
                <w:lang w:val="fr-FR"/>
              </w:rPr>
              <w:fldChar w:fldCharType="end"/>
            </w:r>
          </w:p>
        </w:tc>
        <w:tc>
          <w:tcPr>
            <w:tcW w:w="1219" w:type="dxa"/>
            <w:tcBorders>
              <w:top w:val="single" w:sz="4" w:space="0" w:color="000000"/>
              <w:left w:val="single" w:sz="4" w:space="0" w:color="FFFFFF"/>
              <w:bottom w:val="single" w:sz="4" w:space="0" w:color="000000"/>
              <w:right w:val="single" w:sz="4" w:space="0" w:color="FFFFFF"/>
            </w:tcBorders>
            <w:shd w:val="clear" w:color="auto" w:fill="0066A2"/>
          </w:tcPr>
          <w:p w14:paraId="452C586E" w14:textId="77777777" w:rsidR="00455A68" w:rsidRDefault="00000000">
            <w:pPr>
              <w:pStyle w:val="TableHeader"/>
              <w:widowControl w:val="0"/>
              <w:rPr>
                <w:lang w:val="fr-FR"/>
              </w:rPr>
            </w:pPr>
            <w:r>
              <w:rPr>
                <w:lang w:val="fr-FR"/>
              </w:rPr>
              <w:fldChar w:fldCharType="begin"/>
            </w:r>
            <w:r>
              <w:rPr>
                <w:lang w:val="fr-FR"/>
              </w:rPr>
              <w:instrText xml:space="preserve"> DOCPROPERTY "lblDate"</w:instrText>
            </w:r>
            <w:r>
              <w:rPr>
                <w:lang w:val="fr-FR"/>
              </w:rPr>
              <w:fldChar w:fldCharType="separate"/>
            </w:r>
            <w:r>
              <w:rPr>
                <w:lang w:val="fr-FR"/>
              </w:rPr>
              <w:t>Date</w:t>
            </w:r>
            <w:r>
              <w:rPr>
                <w:lang w:val="fr-FR"/>
              </w:rPr>
              <w:fldChar w:fldCharType="end"/>
            </w:r>
          </w:p>
        </w:tc>
        <w:tc>
          <w:tcPr>
            <w:tcW w:w="3719" w:type="dxa"/>
            <w:tcBorders>
              <w:top w:val="single" w:sz="4" w:space="0" w:color="000000"/>
              <w:left w:val="single" w:sz="4" w:space="0" w:color="FFFFFF"/>
              <w:bottom w:val="single" w:sz="4" w:space="0" w:color="000000"/>
              <w:right w:val="single" w:sz="4" w:space="0" w:color="FFFFFF"/>
            </w:tcBorders>
            <w:shd w:val="clear" w:color="auto" w:fill="0066A2"/>
          </w:tcPr>
          <w:p w14:paraId="51493F1D" w14:textId="77777777" w:rsidR="00455A68" w:rsidRDefault="00000000">
            <w:pPr>
              <w:pStyle w:val="TableHeader"/>
              <w:widowControl w:val="0"/>
              <w:rPr>
                <w:lang w:val="fr-FR"/>
              </w:rPr>
            </w:pPr>
            <w:r>
              <w:rPr>
                <w:lang w:val="fr-FR"/>
              </w:rPr>
              <w:fldChar w:fldCharType="begin"/>
            </w:r>
            <w:r>
              <w:rPr>
                <w:lang w:val="fr-FR"/>
              </w:rPr>
              <w:instrText xml:space="preserve"> DOCPROPERTY "lblDescription"</w:instrText>
            </w:r>
            <w:r>
              <w:rPr>
                <w:lang w:val="fr-FR"/>
              </w:rPr>
              <w:fldChar w:fldCharType="separate"/>
            </w:r>
            <w:r>
              <w:rPr>
                <w:lang w:val="fr-FR"/>
              </w:rPr>
              <w:t>Description</w:t>
            </w:r>
            <w:r>
              <w:rPr>
                <w:lang w:val="fr-FR"/>
              </w:rPr>
              <w:fldChar w:fldCharType="end"/>
            </w:r>
          </w:p>
        </w:tc>
        <w:tc>
          <w:tcPr>
            <w:tcW w:w="1934" w:type="dxa"/>
            <w:tcBorders>
              <w:top w:val="single" w:sz="4" w:space="0" w:color="000000"/>
              <w:left w:val="single" w:sz="4" w:space="0" w:color="FFFFFF"/>
              <w:bottom w:val="single" w:sz="4" w:space="0" w:color="000000"/>
              <w:right w:val="single" w:sz="4" w:space="0" w:color="000000"/>
            </w:tcBorders>
            <w:shd w:val="clear" w:color="auto" w:fill="0066A2"/>
          </w:tcPr>
          <w:p w14:paraId="02071C7F" w14:textId="77777777" w:rsidR="00455A68" w:rsidRDefault="00000000">
            <w:pPr>
              <w:pStyle w:val="TableHeader"/>
              <w:widowControl w:val="0"/>
              <w:rPr>
                <w:lang w:val="fr-FR"/>
              </w:rPr>
            </w:pPr>
            <w:r>
              <w:rPr>
                <w:lang w:val="fr-FR"/>
              </w:rPr>
              <w:fldChar w:fldCharType="begin"/>
            </w:r>
            <w:r>
              <w:rPr>
                <w:lang w:val="fr-FR"/>
              </w:rPr>
              <w:instrText xml:space="preserve"> DOCPROPERTY "lblAuthors"</w:instrText>
            </w:r>
            <w:r>
              <w:rPr>
                <w:lang w:val="fr-FR"/>
              </w:rPr>
              <w:fldChar w:fldCharType="separate"/>
            </w:r>
            <w:r>
              <w:rPr>
                <w:lang w:val="fr-FR"/>
              </w:rPr>
              <w:t>Auteur(s)</w:t>
            </w:r>
            <w:r>
              <w:rPr>
                <w:lang w:val="fr-FR"/>
              </w:rPr>
              <w:fldChar w:fldCharType="end"/>
            </w:r>
            <w:r>
              <w:rPr>
                <w:lang w:val="fr-FR"/>
              </w:rPr>
              <w:t xml:space="preserve"> et société</w:t>
            </w:r>
          </w:p>
        </w:tc>
        <w:tc>
          <w:tcPr>
            <w:tcW w:w="1683" w:type="dxa"/>
            <w:tcBorders>
              <w:top w:val="single" w:sz="4" w:space="0" w:color="000000"/>
              <w:left w:val="single" w:sz="4" w:space="0" w:color="FFFFFF"/>
              <w:bottom w:val="single" w:sz="4" w:space="0" w:color="000000"/>
              <w:right w:val="single" w:sz="4" w:space="0" w:color="000000"/>
            </w:tcBorders>
            <w:shd w:val="clear" w:color="auto" w:fill="0066A2"/>
            <w:tcMar>
              <w:top w:w="11" w:type="dxa"/>
            </w:tcMar>
          </w:tcPr>
          <w:p w14:paraId="65DCE942" w14:textId="77777777" w:rsidR="00455A68" w:rsidRDefault="00000000">
            <w:pPr>
              <w:pStyle w:val="TableHeader"/>
              <w:widowControl w:val="0"/>
              <w:rPr>
                <w:lang w:val="fr-FR"/>
              </w:rPr>
            </w:pPr>
            <w:r>
              <w:rPr>
                <w:lang w:val="fr-FR"/>
              </w:rPr>
              <w:t>Relecteur(s) et société</w:t>
            </w:r>
          </w:p>
        </w:tc>
      </w:tr>
      <w:tr w:rsidR="00455A68" w14:paraId="1A0698BE" w14:textId="77777777">
        <w:trPr>
          <w:tblHeader/>
        </w:trPr>
        <w:tc>
          <w:tcPr>
            <w:tcW w:w="1073"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407580BE" w14:textId="77777777" w:rsidR="00455A68" w:rsidRDefault="00000000">
            <w:pPr>
              <w:pStyle w:val="Tableau"/>
              <w:widowControl w:val="0"/>
            </w:pPr>
            <w:r>
              <w:rPr>
                <w:lang w:val="fr-FR"/>
              </w:rPr>
              <w:t>0.1</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76D8C66C" w14:textId="77777777" w:rsidR="00455A68" w:rsidRDefault="00000000">
            <w:pPr>
              <w:pStyle w:val="Tableau"/>
              <w:widowControl w:val="0"/>
            </w:pPr>
            <w:r>
              <w:rPr>
                <w:lang w:val="fr-FR"/>
              </w:rPr>
              <w:t>09/07/18</w:t>
            </w:r>
          </w:p>
        </w:tc>
        <w:tc>
          <w:tcPr>
            <w:tcW w:w="3719"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75410F6C" w14:textId="77777777" w:rsidR="00455A68" w:rsidRDefault="00000000">
            <w:pPr>
              <w:pStyle w:val="Tableau"/>
              <w:widowControl w:val="0"/>
            </w:pPr>
            <w:r>
              <w:rPr>
                <w:lang w:val="fr-FR"/>
              </w:rPr>
              <w:t>Création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5BF99B8B" w14:textId="77777777" w:rsidR="00455A68" w:rsidRDefault="00000000">
            <w:pPr>
              <w:pStyle w:val="Tableau"/>
              <w:widowControl w:val="0"/>
            </w:pPr>
            <w:r>
              <w:rPr>
                <w:lang w:val="fr-FR"/>
              </w:rPr>
              <w:t>Susan SCHOLLER</w:t>
            </w:r>
          </w:p>
        </w:tc>
        <w:tc>
          <w:tcPr>
            <w:tcW w:w="1683" w:type="dxa"/>
            <w:tcBorders>
              <w:top w:val="single" w:sz="4" w:space="0" w:color="000000"/>
              <w:left w:val="single" w:sz="4" w:space="0" w:color="000000"/>
              <w:bottom w:val="single" w:sz="4" w:space="0" w:color="000000"/>
              <w:right w:val="single" w:sz="4" w:space="0" w:color="000000"/>
            </w:tcBorders>
            <w:tcMar>
              <w:top w:w="11" w:type="dxa"/>
            </w:tcMar>
          </w:tcPr>
          <w:p w14:paraId="11D10056" w14:textId="77777777" w:rsidR="00455A68" w:rsidRDefault="00000000">
            <w:pPr>
              <w:pStyle w:val="Tableau"/>
              <w:widowControl w:val="0"/>
            </w:pPr>
            <w:r>
              <w:t>Jérôme NATTES</w:t>
            </w:r>
          </w:p>
        </w:tc>
      </w:tr>
      <w:tr w:rsidR="00455A68" w14:paraId="79B58462" w14:textId="77777777">
        <w:trPr>
          <w:tblHeader/>
        </w:trPr>
        <w:tc>
          <w:tcPr>
            <w:tcW w:w="1073"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0A1E7F07" w14:textId="77777777" w:rsidR="00455A68" w:rsidRDefault="00000000">
            <w:pPr>
              <w:pStyle w:val="Tableau"/>
              <w:widowControl w:val="0"/>
              <w:rPr>
                <w:lang w:val="fr-FR"/>
              </w:rPr>
            </w:pPr>
            <w:r>
              <w:rPr>
                <w:lang w:val="fr-FR"/>
              </w:rPr>
              <w:t>0.2</w:t>
            </w:r>
          </w:p>
        </w:tc>
        <w:tc>
          <w:tcPr>
            <w:tcW w:w="1219"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4EFBE664" w14:textId="77777777" w:rsidR="00455A68" w:rsidRDefault="00000000">
            <w:pPr>
              <w:pStyle w:val="Tableau"/>
              <w:widowControl w:val="0"/>
              <w:rPr>
                <w:lang w:val="fr-FR"/>
              </w:rPr>
            </w:pPr>
            <w:r>
              <w:rPr>
                <w:lang w:val="fr-FR"/>
              </w:rPr>
              <w:t>16/07/18</w:t>
            </w:r>
          </w:p>
        </w:tc>
        <w:tc>
          <w:tcPr>
            <w:tcW w:w="3719"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30C262AB" w14:textId="77777777" w:rsidR="00455A68" w:rsidRDefault="00000000">
            <w:pPr>
              <w:pStyle w:val="Tableau"/>
              <w:widowControl w:val="0"/>
              <w:rPr>
                <w:lang w:val="fr-FR"/>
              </w:rPr>
            </w:pPr>
            <w:r>
              <w:rPr>
                <w:lang w:val="fr-FR"/>
              </w:rPr>
              <w:t xml:space="preserve">Modification </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28" w:type="dxa"/>
            </w:tcMar>
          </w:tcPr>
          <w:p w14:paraId="2C5019E2" w14:textId="77777777" w:rsidR="00455A68" w:rsidRDefault="00000000">
            <w:pPr>
              <w:pStyle w:val="Tableau"/>
              <w:widowControl w:val="0"/>
              <w:rPr>
                <w:lang w:val="fr-FR"/>
              </w:rPr>
            </w:pPr>
            <w:r>
              <w:rPr>
                <w:lang w:val="fr-FR"/>
              </w:rPr>
              <w:t>Jérôme NATTES</w:t>
            </w:r>
          </w:p>
        </w:tc>
        <w:tc>
          <w:tcPr>
            <w:tcW w:w="1683" w:type="dxa"/>
            <w:tcBorders>
              <w:top w:val="single" w:sz="4" w:space="0" w:color="000000"/>
              <w:left w:val="single" w:sz="4" w:space="0" w:color="000000"/>
              <w:bottom w:val="single" w:sz="4" w:space="0" w:color="000000"/>
              <w:right w:val="single" w:sz="4" w:space="0" w:color="000000"/>
            </w:tcBorders>
            <w:tcMar>
              <w:top w:w="11" w:type="dxa"/>
            </w:tcMar>
          </w:tcPr>
          <w:p w14:paraId="17FDABD3" w14:textId="77777777" w:rsidR="00455A68" w:rsidRDefault="00455A68">
            <w:pPr>
              <w:pStyle w:val="Tableau"/>
              <w:widowControl w:val="0"/>
            </w:pPr>
          </w:p>
        </w:tc>
      </w:tr>
    </w:tbl>
    <w:p w14:paraId="43A48F6C" w14:textId="77777777" w:rsidR="00455A68" w:rsidRDefault="00455A68">
      <w:pPr>
        <w:pStyle w:val="Heading0"/>
        <w:pageBreakBefore w:val="0"/>
        <w:tabs>
          <w:tab w:val="clear" w:pos="0"/>
        </w:tabs>
        <w:jc w:val="center"/>
        <w:rPr>
          <w:lang w:val="fr-FR"/>
        </w:rPr>
      </w:pPr>
    </w:p>
    <w:p w14:paraId="1B1F0AC3" w14:textId="77777777" w:rsidR="00455A68" w:rsidRDefault="00000000">
      <w:pPr>
        <w:pStyle w:val="Heading0"/>
        <w:pageBreakBefore w:val="0"/>
        <w:tabs>
          <w:tab w:val="clear" w:pos="0"/>
        </w:tabs>
        <w:jc w:val="center"/>
        <w:rPr>
          <w:lang w:val="fr-FR"/>
        </w:rPr>
      </w:pPr>
      <w:r>
        <w:rPr>
          <w:lang w:val="fr-FR"/>
        </w:rPr>
        <w:t>Domaine d’application</w:t>
      </w:r>
    </w:p>
    <w:tbl>
      <w:tblPr>
        <w:tblW w:w="4900" w:type="pct"/>
        <w:tblInd w:w="-5" w:type="dxa"/>
        <w:tblLayout w:type="fixed"/>
        <w:tblLook w:val="0000" w:firstRow="0" w:lastRow="0" w:firstColumn="0" w:lastColumn="0" w:noHBand="0" w:noVBand="0"/>
      </w:tblPr>
      <w:tblGrid>
        <w:gridCol w:w="2130"/>
        <w:gridCol w:w="2377"/>
        <w:gridCol w:w="2083"/>
        <w:gridCol w:w="2845"/>
      </w:tblGrid>
      <w:tr w:rsidR="00455A68" w14:paraId="6058915C" w14:textId="77777777">
        <w:trPr>
          <w:cantSplit/>
        </w:trPr>
        <w:tc>
          <w:tcPr>
            <w:tcW w:w="9444" w:type="dxa"/>
            <w:gridSpan w:val="4"/>
            <w:tcBorders>
              <w:top w:val="single" w:sz="4" w:space="0" w:color="000000"/>
              <w:left w:val="single" w:sz="4" w:space="0" w:color="000000"/>
              <w:bottom w:val="single" w:sz="4" w:space="0" w:color="000000"/>
              <w:right w:val="single" w:sz="4" w:space="0" w:color="000000"/>
            </w:tcBorders>
            <w:vAlign w:val="center"/>
          </w:tcPr>
          <w:p w14:paraId="10EC9D3B" w14:textId="77777777" w:rsidR="00455A68" w:rsidRDefault="00000000">
            <w:pPr>
              <w:pStyle w:val="Tableau"/>
              <w:widowControl w:val="0"/>
              <w:snapToGrid w:val="0"/>
              <w:rPr>
                <w:b/>
                <w:bCs/>
                <w:lang w:val="fr-CA"/>
              </w:rPr>
            </w:pPr>
            <w:r>
              <w:rPr>
                <w:b/>
                <w:bCs/>
                <w:lang w:val="fr-CA"/>
              </w:rPr>
              <w:t>Fonctionnel et géographique :</w:t>
            </w:r>
          </w:p>
        </w:tc>
      </w:tr>
      <w:tr w:rsidR="00455A68" w14:paraId="2FC51CE5" w14:textId="77777777">
        <w:trPr>
          <w:cantSplit/>
        </w:trPr>
        <w:tc>
          <w:tcPr>
            <w:tcW w:w="2132" w:type="dxa"/>
            <w:tcBorders>
              <w:top w:val="single" w:sz="4" w:space="0" w:color="000000"/>
              <w:left w:val="single" w:sz="4" w:space="0" w:color="000000"/>
              <w:bottom w:val="single" w:sz="4" w:space="0" w:color="000000"/>
            </w:tcBorders>
            <w:vAlign w:val="center"/>
          </w:tcPr>
          <w:p w14:paraId="40CD67B7" w14:textId="77777777" w:rsidR="00455A68" w:rsidRDefault="00000000">
            <w:pPr>
              <w:pStyle w:val="Tableau"/>
              <w:widowControl w:val="0"/>
              <w:snapToGrid w:val="0"/>
              <w:jc w:val="center"/>
              <w:rPr>
                <w:b/>
                <w:bCs/>
                <w:lang w:val="fr-CA"/>
              </w:rPr>
            </w:pPr>
            <w:r>
              <w:rPr>
                <w:b/>
                <w:bCs/>
                <w:lang w:val="fr-CA"/>
              </w:rPr>
              <w:t>MI</w:t>
            </w:r>
          </w:p>
        </w:tc>
        <w:tc>
          <w:tcPr>
            <w:tcW w:w="2379" w:type="dxa"/>
            <w:tcBorders>
              <w:top w:val="single" w:sz="4" w:space="0" w:color="000000"/>
              <w:left w:val="single" w:sz="4" w:space="0" w:color="000000"/>
              <w:bottom w:val="single" w:sz="4" w:space="0" w:color="000000"/>
            </w:tcBorders>
            <w:shd w:val="clear" w:color="auto" w:fill="FFFFFF"/>
            <w:vAlign w:val="center"/>
          </w:tcPr>
          <w:p w14:paraId="2310A389" w14:textId="77777777" w:rsidR="00455A68" w:rsidRDefault="00000000">
            <w:pPr>
              <w:pStyle w:val="Tableau"/>
              <w:widowControl w:val="0"/>
              <w:snapToGrid w:val="0"/>
              <w:jc w:val="center"/>
              <w:rPr>
                <w:b/>
                <w:bCs/>
                <w:lang w:val="fr-CA"/>
              </w:rPr>
            </w:pPr>
            <w:r>
              <w:rPr>
                <w:b/>
                <w:bCs/>
                <w:lang w:val="fr-CA"/>
              </w:rPr>
              <w:t>DSR</w:t>
            </w:r>
          </w:p>
        </w:tc>
        <w:tc>
          <w:tcPr>
            <w:tcW w:w="2085" w:type="dxa"/>
            <w:tcBorders>
              <w:top w:val="single" w:sz="4" w:space="0" w:color="000000"/>
              <w:left w:val="single" w:sz="4" w:space="0" w:color="000000"/>
              <w:bottom w:val="single" w:sz="4" w:space="0" w:color="000000"/>
            </w:tcBorders>
            <w:vAlign w:val="center"/>
          </w:tcPr>
          <w:p w14:paraId="505E8042" w14:textId="77777777" w:rsidR="00455A68" w:rsidRDefault="00000000">
            <w:pPr>
              <w:pStyle w:val="Tableau"/>
              <w:widowControl w:val="0"/>
              <w:snapToGrid w:val="0"/>
              <w:ind w:left="44" w:hanging="44"/>
              <w:jc w:val="center"/>
              <w:rPr>
                <w:b/>
                <w:bCs/>
                <w:lang w:val="fr-CA"/>
              </w:rPr>
            </w:pPr>
            <w:r>
              <w:rPr>
                <w:b/>
                <w:bCs/>
                <w:lang w:val="fr-CA"/>
              </w:rPr>
              <w:t>DLPAJ</w:t>
            </w:r>
          </w:p>
        </w:tc>
        <w:tc>
          <w:tcPr>
            <w:tcW w:w="28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6B3460" w14:textId="77777777" w:rsidR="00455A68" w:rsidRDefault="00000000">
            <w:pPr>
              <w:pStyle w:val="Tableau"/>
              <w:widowControl w:val="0"/>
              <w:snapToGrid w:val="0"/>
              <w:jc w:val="center"/>
              <w:rPr>
                <w:b/>
                <w:bCs/>
                <w:lang w:val="fr-CA"/>
              </w:rPr>
            </w:pPr>
            <w:r>
              <w:rPr>
                <w:b/>
                <w:bCs/>
                <w:lang w:val="fr-CA"/>
              </w:rPr>
              <w:t>ANTS</w:t>
            </w:r>
          </w:p>
        </w:tc>
      </w:tr>
      <w:tr w:rsidR="00455A68" w14:paraId="21E44E32" w14:textId="77777777">
        <w:trPr>
          <w:cantSplit/>
        </w:trPr>
        <w:tc>
          <w:tcPr>
            <w:tcW w:w="2132" w:type="dxa"/>
            <w:tcBorders>
              <w:top w:val="single" w:sz="4" w:space="0" w:color="000000"/>
              <w:left w:val="single" w:sz="4" w:space="0" w:color="000000"/>
              <w:bottom w:val="single" w:sz="4" w:space="0" w:color="000000"/>
            </w:tcBorders>
            <w:shd w:val="clear" w:color="auto" w:fill="F2F2F2"/>
            <w:vAlign w:val="center"/>
          </w:tcPr>
          <w:p w14:paraId="37F244C0" w14:textId="77777777" w:rsidR="00455A68" w:rsidRDefault="00455A68">
            <w:pPr>
              <w:pStyle w:val="Tableau"/>
              <w:widowControl w:val="0"/>
              <w:snapToGrid w:val="0"/>
              <w:jc w:val="center"/>
              <w:rPr>
                <w:b/>
                <w:bCs/>
                <w:lang w:val="fr-CA"/>
              </w:rPr>
            </w:pPr>
          </w:p>
        </w:tc>
        <w:tc>
          <w:tcPr>
            <w:tcW w:w="2379" w:type="dxa"/>
            <w:tcBorders>
              <w:top w:val="single" w:sz="4" w:space="0" w:color="000000"/>
              <w:left w:val="single" w:sz="4" w:space="0" w:color="000000"/>
              <w:bottom w:val="single" w:sz="4" w:space="0" w:color="000000"/>
            </w:tcBorders>
            <w:shd w:val="clear" w:color="auto" w:fill="F2F2F2"/>
            <w:vAlign w:val="center"/>
          </w:tcPr>
          <w:p w14:paraId="64443F22" w14:textId="77777777" w:rsidR="00455A68" w:rsidRDefault="00455A68">
            <w:pPr>
              <w:pStyle w:val="Tableau"/>
              <w:widowControl w:val="0"/>
              <w:snapToGrid w:val="0"/>
              <w:jc w:val="center"/>
              <w:rPr>
                <w:b/>
                <w:bCs/>
                <w:lang w:val="fr-CA"/>
              </w:rPr>
            </w:pPr>
          </w:p>
        </w:tc>
        <w:tc>
          <w:tcPr>
            <w:tcW w:w="2085" w:type="dxa"/>
            <w:tcBorders>
              <w:top w:val="single" w:sz="4" w:space="0" w:color="000000"/>
              <w:left w:val="single" w:sz="4" w:space="0" w:color="000000"/>
              <w:bottom w:val="single" w:sz="4" w:space="0" w:color="000000"/>
            </w:tcBorders>
            <w:shd w:val="clear" w:color="auto" w:fill="F2F2F2"/>
            <w:vAlign w:val="center"/>
          </w:tcPr>
          <w:p w14:paraId="2936DCD6" w14:textId="77777777" w:rsidR="00455A68" w:rsidRDefault="00455A68">
            <w:pPr>
              <w:pStyle w:val="Tableau"/>
              <w:widowControl w:val="0"/>
              <w:snapToGrid w:val="0"/>
              <w:ind w:left="44" w:hanging="44"/>
              <w:jc w:val="center"/>
              <w:rPr>
                <w:b/>
                <w:bCs/>
                <w:lang w:val="fr-CA"/>
              </w:rPr>
            </w:pPr>
          </w:p>
        </w:tc>
        <w:tc>
          <w:tcPr>
            <w:tcW w:w="284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C2BD48" w14:textId="77777777" w:rsidR="00455A68" w:rsidRDefault="00000000">
            <w:pPr>
              <w:pStyle w:val="Tableau"/>
              <w:widowControl w:val="0"/>
              <w:snapToGrid w:val="0"/>
              <w:jc w:val="center"/>
              <w:rPr>
                <w:b/>
                <w:bCs/>
                <w:lang w:val="fr-CA"/>
              </w:rPr>
            </w:pPr>
            <w:r>
              <w:rPr>
                <w:b/>
                <w:bCs/>
                <w:lang w:val="fr-CA"/>
              </w:rPr>
              <w:t>x</w:t>
            </w:r>
          </w:p>
        </w:tc>
      </w:tr>
    </w:tbl>
    <w:p w14:paraId="4E98A23D" w14:textId="77777777" w:rsidR="00455A68" w:rsidRDefault="00455A68">
      <w:pPr>
        <w:pStyle w:val="Tableau"/>
        <w:spacing w:before="0" w:after="0"/>
        <w:rPr>
          <w:sz w:val="12"/>
          <w:szCs w:val="12"/>
        </w:rPr>
      </w:pPr>
    </w:p>
    <w:p w14:paraId="5094E257" w14:textId="77777777" w:rsidR="00455A68" w:rsidRDefault="00455A68">
      <w:pPr>
        <w:spacing w:before="0" w:after="0"/>
        <w:jc w:val="left"/>
        <w:rPr>
          <w:rFonts w:eastAsia="Calibri"/>
          <w:szCs w:val="22"/>
          <w:lang w:eastAsia="en-US"/>
        </w:rPr>
      </w:pPr>
    </w:p>
    <w:p w14:paraId="7ABBF7D2" w14:textId="77777777" w:rsidR="00455A68" w:rsidRDefault="00000000">
      <w:pPr>
        <w:keepNext/>
        <w:spacing w:before="0" w:after="160"/>
        <w:jc w:val="center"/>
        <w:rPr>
          <w:rFonts w:ascii="Verdana" w:hAnsi="Verdana"/>
          <w:b/>
          <w:color w:val="0066A2"/>
          <w:sz w:val="26"/>
          <w:szCs w:val="26"/>
          <w:lang w:eastAsia="en-US"/>
        </w:rPr>
      </w:pPr>
      <w:r>
        <w:rPr>
          <w:rFonts w:ascii="Verdana" w:hAnsi="Verdana"/>
          <w:b/>
          <w:color w:val="0066A2"/>
          <w:sz w:val="26"/>
          <w:szCs w:val="26"/>
          <w:lang w:eastAsia="en-US"/>
        </w:rPr>
        <w:t>Validation de l’expression de besoin</w:t>
      </w:r>
    </w:p>
    <w:tbl>
      <w:tblPr>
        <w:tblW w:w="4900" w:type="pct"/>
        <w:tblInd w:w="-5" w:type="dxa"/>
        <w:tblLayout w:type="fixed"/>
        <w:tblLook w:val="0000" w:firstRow="0" w:lastRow="0" w:firstColumn="0" w:lastColumn="0" w:noHBand="0" w:noVBand="0"/>
      </w:tblPr>
      <w:tblGrid>
        <w:gridCol w:w="2250"/>
        <w:gridCol w:w="2246"/>
        <w:gridCol w:w="2245"/>
        <w:gridCol w:w="2694"/>
      </w:tblGrid>
      <w:tr w:rsidR="00455A68" w14:paraId="0E58113B" w14:textId="77777777">
        <w:trPr>
          <w:cantSplit/>
          <w:trHeight w:val="473"/>
        </w:trPr>
        <w:tc>
          <w:tcPr>
            <w:tcW w:w="2252" w:type="dxa"/>
            <w:tcBorders>
              <w:top w:val="single" w:sz="4" w:space="0" w:color="000000"/>
              <w:left w:val="single" w:sz="4" w:space="0" w:color="000000"/>
              <w:bottom w:val="single" w:sz="4" w:space="0" w:color="000000"/>
            </w:tcBorders>
          </w:tcPr>
          <w:p w14:paraId="181F39CA" w14:textId="77777777" w:rsidR="00455A68" w:rsidRDefault="00000000">
            <w:pPr>
              <w:widowControl w:val="0"/>
              <w:snapToGrid w:val="0"/>
              <w:spacing w:before="20" w:after="20"/>
              <w:jc w:val="left"/>
              <w:rPr>
                <w:rFonts w:eastAsia="Calibri"/>
                <w:b/>
                <w:bCs/>
                <w:szCs w:val="22"/>
                <w:lang w:val="fr-CA" w:eastAsia="en-US"/>
              </w:rPr>
            </w:pPr>
            <w:r>
              <w:rPr>
                <w:rFonts w:eastAsia="Calibri"/>
                <w:b/>
                <w:bCs/>
                <w:szCs w:val="22"/>
                <w:lang w:val="fr-CA" w:eastAsia="en-US"/>
              </w:rPr>
              <w:t>Décision :</w:t>
            </w:r>
          </w:p>
        </w:tc>
        <w:tc>
          <w:tcPr>
            <w:tcW w:w="2248" w:type="dxa"/>
            <w:tcBorders>
              <w:top w:val="single" w:sz="4" w:space="0" w:color="000000"/>
              <w:left w:val="single" w:sz="4" w:space="0" w:color="000000"/>
              <w:bottom w:val="single" w:sz="4" w:space="0" w:color="000000"/>
            </w:tcBorders>
          </w:tcPr>
          <w:p w14:paraId="00F8AFA9" w14:textId="77777777" w:rsidR="00455A68" w:rsidRDefault="00000000">
            <w:pPr>
              <w:widowControl w:val="0"/>
              <w:snapToGrid w:val="0"/>
              <w:spacing w:before="20" w:after="20"/>
              <w:jc w:val="left"/>
              <w:rPr>
                <w:rFonts w:eastAsia="Calibri"/>
                <w:b/>
                <w:bCs/>
                <w:szCs w:val="22"/>
                <w:lang w:val="fr-CA" w:eastAsia="en-US"/>
              </w:rPr>
            </w:pPr>
            <w:r>
              <w:rPr>
                <w:rFonts w:eastAsia="Calibri"/>
                <w:b/>
                <w:bCs/>
                <w:szCs w:val="22"/>
                <w:lang w:val="fr-CA" w:eastAsia="en-US"/>
              </w:rPr>
              <w:t>approuvée ( )</w:t>
            </w:r>
          </w:p>
        </w:tc>
        <w:tc>
          <w:tcPr>
            <w:tcW w:w="2247" w:type="dxa"/>
            <w:tcBorders>
              <w:top w:val="single" w:sz="4" w:space="0" w:color="000000"/>
              <w:left w:val="single" w:sz="4" w:space="0" w:color="000000"/>
              <w:bottom w:val="single" w:sz="4" w:space="0" w:color="000000"/>
            </w:tcBorders>
          </w:tcPr>
          <w:p w14:paraId="5F779F7D" w14:textId="77777777" w:rsidR="00455A68" w:rsidRDefault="00000000">
            <w:pPr>
              <w:widowControl w:val="0"/>
              <w:snapToGrid w:val="0"/>
              <w:spacing w:before="20" w:after="20"/>
              <w:jc w:val="left"/>
              <w:rPr>
                <w:rFonts w:eastAsia="Calibri"/>
                <w:b/>
                <w:bCs/>
                <w:szCs w:val="22"/>
                <w:lang w:val="fr-CA" w:eastAsia="en-US"/>
              </w:rPr>
            </w:pPr>
            <w:r>
              <w:rPr>
                <w:rFonts w:eastAsia="Calibri"/>
                <w:b/>
                <w:bCs/>
                <w:szCs w:val="22"/>
                <w:lang w:val="fr-CA" w:eastAsia="en-US"/>
              </w:rPr>
              <w:t>rejetée ( )</w:t>
            </w:r>
          </w:p>
        </w:tc>
        <w:tc>
          <w:tcPr>
            <w:tcW w:w="2697" w:type="dxa"/>
            <w:tcBorders>
              <w:top w:val="single" w:sz="4" w:space="0" w:color="000000"/>
              <w:left w:val="single" w:sz="4" w:space="0" w:color="000000"/>
              <w:bottom w:val="single" w:sz="4" w:space="0" w:color="000000"/>
              <w:right w:val="single" w:sz="4" w:space="0" w:color="000000"/>
            </w:tcBorders>
          </w:tcPr>
          <w:p w14:paraId="0B2E67FD" w14:textId="77777777" w:rsidR="00455A68" w:rsidRDefault="00000000">
            <w:pPr>
              <w:widowControl w:val="0"/>
              <w:snapToGrid w:val="0"/>
              <w:spacing w:before="20" w:after="20"/>
              <w:jc w:val="left"/>
              <w:rPr>
                <w:rFonts w:eastAsia="Calibri"/>
                <w:b/>
                <w:bCs/>
                <w:szCs w:val="22"/>
                <w:lang w:val="fr-CA" w:eastAsia="en-US"/>
              </w:rPr>
            </w:pPr>
            <w:bookmarkStart w:id="0" w:name="_Hlk509503475"/>
            <w:r>
              <w:rPr>
                <w:rFonts w:eastAsia="Calibri"/>
                <w:b/>
                <w:bCs/>
                <w:szCs w:val="22"/>
                <w:lang w:val="fr-CA" w:eastAsia="en-US"/>
              </w:rPr>
              <w:t>annulée ( )</w:t>
            </w:r>
            <w:bookmarkEnd w:id="0"/>
          </w:p>
        </w:tc>
      </w:tr>
    </w:tbl>
    <w:p w14:paraId="6399C060" w14:textId="77777777" w:rsidR="00455A68" w:rsidRDefault="00000000">
      <w:pPr>
        <w:tabs>
          <w:tab w:val="left" w:pos="3951"/>
        </w:tabs>
        <w:spacing w:before="0" w:after="0"/>
        <w:jc w:val="left"/>
        <w:rPr>
          <w:rFonts w:eastAsia="Calibri"/>
          <w:szCs w:val="22"/>
          <w:lang w:eastAsia="en-US"/>
        </w:rPr>
      </w:pPr>
      <w:r>
        <w:rPr>
          <w:rFonts w:eastAsia="Calibri"/>
          <w:szCs w:val="22"/>
          <w:lang w:eastAsia="en-US"/>
        </w:rPr>
        <w:tab/>
      </w:r>
    </w:p>
    <w:tbl>
      <w:tblPr>
        <w:tblW w:w="4900" w:type="pct"/>
        <w:tblInd w:w="-5" w:type="dxa"/>
        <w:tblLayout w:type="fixed"/>
        <w:tblLook w:val="0000" w:firstRow="0" w:lastRow="0" w:firstColumn="0" w:lastColumn="0" w:noHBand="0" w:noVBand="0"/>
      </w:tblPr>
      <w:tblGrid>
        <w:gridCol w:w="2258"/>
        <w:gridCol w:w="2209"/>
        <w:gridCol w:w="2208"/>
        <w:gridCol w:w="2760"/>
      </w:tblGrid>
      <w:tr w:rsidR="00455A68" w14:paraId="143EBC03" w14:textId="77777777">
        <w:trPr>
          <w:trHeight w:val="162"/>
          <w:tblHeader/>
        </w:trPr>
        <w:tc>
          <w:tcPr>
            <w:tcW w:w="2260" w:type="dxa"/>
            <w:tcBorders>
              <w:top w:val="single" w:sz="4" w:space="0" w:color="000000"/>
              <w:left w:val="single" w:sz="4" w:space="0" w:color="000000"/>
              <w:bottom w:val="single" w:sz="4" w:space="0" w:color="000000"/>
            </w:tcBorders>
            <w:vAlign w:val="center"/>
          </w:tcPr>
          <w:p w14:paraId="1C7608B4" w14:textId="77777777" w:rsidR="00455A68" w:rsidRDefault="00000000">
            <w:pPr>
              <w:widowControl w:val="0"/>
              <w:snapToGrid w:val="0"/>
              <w:spacing w:before="20" w:after="20"/>
              <w:jc w:val="center"/>
              <w:rPr>
                <w:b/>
                <w:bCs/>
                <w:sz w:val="18"/>
                <w:lang w:val="en-US" w:eastAsia="en-US"/>
              </w:rPr>
            </w:pPr>
            <w:r>
              <w:rPr>
                <w:b/>
                <w:bCs/>
                <w:sz w:val="18"/>
                <w:lang w:val="en-US" w:eastAsia="en-US"/>
              </w:rPr>
              <w:t>SDPAGC</w:t>
            </w:r>
          </w:p>
        </w:tc>
        <w:tc>
          <w:tcPr>
            <w:tcW w:w="2211" w:type="dxa"/>
            <w:tcBorders>
              <w:top w:val="single" w:sz="4" w:space="0" w:color="000000"/>
              <w:left w:val="single" w:sz="4" w:space="0" w:color="000000"/>
              <w:bottom w:val="single" w:sz="4" w:space="0" w:color="000000"/>
            </w:tcBorders>
            <w:vAlign w:val="center"/>
          </w:tcPr>
          <w:p w14:paraId="7738B575" w14:textId="77777777" w:rsidR="00455A68" w:rsidRDefault="00000000">
            <w:pPr>
              <w:widowControl w:val="0"/>
              <w:snapToGrid w:val="0"/>
              <w:spacing w:before="20" w:after="20"/>
              <w:jc w:val="center"/>
              <w:rPr>
                <w:b/>
                <w:bCs/>
                <w:sz w:val="18"/>
                <w:lang w:val="en-US" w:eastAsia="en-US"/>
              </w:rPr>
            </w:pPr>
            <w:r>
              <w:rPr>
                <w:b/>
                <w:bCs/>
                <w:sz w:val="18"/>
                <w:lang w:val="en-US" w:eastAsia="en-US"/>
              </w:rPr>
              <w:t>SDPAGC</w:t>
            </w:r>
          </w:p>
        </w:tc>
        <w:tc>
          <w:tcPr>
            <w:tcW w:w="2210" w:type="dxa"/>
            <w:tcBorders>
              <w:top w:val="single" w:sz="4" w:space="0" w:color="000000"/>
              <w:left w:val="single" w:sz="4" w:space="0" w:color="000000"/>
              <w:bottom w:val="single" w:sz="4" w:space="0" w:color="000000"/>
            </w:tcBorders>
            <w:vAlign w:val="center"/>
          </w:tcPr>
          <w:p w14:paraId="55964210" w14:textId="77777777" w:rsidR="00455A68" w:rsidRDefault="00000000">
            <w:pPr>
              <w:widowControl w:val="0"/>
              <w:snapToGrid w:val="0"/>
              <w:spacing w:before="20" w:after="20"/>
              <w:jc w:val="center"/>
              <w:rPr>
                <w:b/>
                <w:bCs/>
                <w:sz w:val="18"/>
                <w:lang w:val="en-US" w:eastAsia="en-US"/>
              </w:rPr>
            </w:pPr>
            <w:r>
              <w:rPr>
                <w:b/>
                <w:bCs/>
                <w:sz w:val="18"/>
                <w:lang w:val="en-US" w:eastAsia="en-US"/>
              </w:rPr>
              <w:t xml:space="preserve">Prestataire : </w:t>
            </w:r>
          </w:p>
        </w:tc>
        <w:tc>
          <w:tcPr>
            <w:tcW w:w="2763" w:type="dxa"/>
            <w:tcBorders>
              <w:top w:val="single" w:sz="4" w:space="0" w:color="000000"/>
              <w:left w:val="single" w:sz="4" w:space="0" w:color="000000"/>
              <w:bottom w:val="single" w:sz="4" w:space="0" w:color="000000"/>
              <w:right w:val="single" w:sz="4" w:space="0" w:color="000000"/>
            </w:tcBorders>
            <w:vAlign w:val="center"/>
          </w:tcPr>
          <w:p w14:paraId="007143B2" w14:textId="77777777" w:rsidR="00455A68" w:rsidRDefault="00000000">
            <w:pPr>
              <w:widowControl w:val="0"/>
              <w:snapToGrid w:val="0"/>
              <w:spacing w:before="20" w:after="20"/>
              <w:jc w:val="center"/>
              <w:rPr>
                <w:b/>
                <w:bCs/>
                <w:sz w:val="18"/>
                <w:lang w:val="en-US" w:eastAsia="en-US"/>
              </w:rPr>
            </w:pPr>
            <w:r>
              <w:rPr>
                <w:b/>
                <w:bCs/>
                <w:sz w:val="18"/>
                <w:lang w:val="en-US" w:eastAsia="en-US"/>
              </w:rPr>
              <w:t xml:space="preserve">Prestataire : </w:t>
            </w:r>
          </w:p>
        </w:tc>
      </w:tr>
      <w:tr w:rsidR="00455A68" w14:paraId="6883EFD7" w14:textId="77777777">
        <w:trPr>
          <w:trHeight w:val="692"/>
        </w:trPr>
        <w:tc>
          <w:tcPr>
            <w:tcW w:w="2260" w:type="dxa"/>
            <w:tcBorders>
              <w:top w:val="single" w:sz="4" w:space="0" w:color="000000"/>
              <w:left w:val="single" w:sz="4" w:space="0" w:color="000000"/>
              <w:bottom w:val="single" w:sz="4" w:space="0" w:color="000000"/>
            </w:tcBorders>
          </w:tcPr>
          <w:p w14:paraId="45BF8958" w14:textId="77777777" w:rsidR="00455A68" w:rsidRDefault="00000000">
            <w:pPr>
              <w:widowControl w:val="0"/>
              <w:snapToGrid w:val="0"/>
              <w:spacing w:before="0" w:after="0"/>
              <w:jc w:val="left"/>
              <w:rPr>
                <w:sz w:val="18"/>
                <w:lang w:val="en-US" w:eastAsia="en-US"/>
              </w:rPr>
            </w:pPr>
            <w:r>
              <w:rPr>
                <w:sz w:val="18"/>
                <w:lang w:val="en-US" w:eastAsia="en-US"/>
              </w:rPr>
              <w:t>Nom :</w:t>
            </w:r>
            <w:r>
              <w:rPr>
                <w:sz w:val="18"/>
                <w:lang w:val="en-US" w:eastAsia="en-US"/>
              </w:rPr>
              <w:br/>
            </w:r>
            <w:r>
              <w:rPr>
                <w:sz w:val="18"/>
                <w:lang w:val="en-US" w:eastAsia="en-US"/>
              </w:rPr>
              <w:br/>
            </w:r>
            <w:r>
              <w:rPr>
                <w:sz w:val="18"/>
                <w:lang w:val="en-US" w:eastAsia="en-US"/>
              </w:rPr>
              <w:br/>
            </w:r>
            <w:r>
              <w:rPr>
                <w:sz w:val="18"/>
                <w:lang w:val="en-US" w:eastAsia="en-US"/>
              </w:rPr>
              <w:br/>
            </w:r>
          </w:p>
        </w:tc>
        <w:tc>
          <w:tcPr>
            <w:tcW w:w="2211" w:type="dxa"/>
            <w:tcBorders>
              <w:top w:val="single" w:sz="4" w:space="0" w:color="000000"/>
              <w:left w:val="single" w:sz="4" w:space="0" w:color="000000"/>
              <w:bottom w:val="single" w:sz="4" w:space="0" w:color="000000"/>
            </w:tcBorders>
          </w:tcPr>
          <w:p w14:paraId="6004DA88" w14:textId="77777777" w:rsidR="00455A68" w:rsidRDefault="00000000">
            <w:pPr>
              <w:widowControl w:val="0"/>
              <w:snapToGrid w:val="0"/>
              <w:spacing w:before="0" w:after="0"/>
              <w:jc w:val="left"/>
              <w:rPr>
                <w:sz w:val="18"/>
                <w:lang w:val="en-US" w:eastAsia="en-US"/>
              </w:rPr>
            </w:pPr>
            <w:r>
              <w:rPr>
                <w:sz w:val="18"/>
                <w:lang w:val="en-US" w:eastAsia="en-US"/>
              </w:rPr>
              <w:t>Nom :</w:t>
            </w:r>
            <w:r>
              <w:rPr>
                <w:sz w:val="18"/>
                <w:lang w:val="en-US" w:eastAsia="en-US"/>
              </w:rPr>
              <w:br/>
            </w:r>
            <w:r>
              <w:rPr>
                <w:sz w:val="18"/>
                <w:lang w:val="en-US" w:eastAsia="en-US"/>
              </w:rPr>
              <w:br/>
            </w:r>
            <w:r>
              <w:rPr>
                <w:sz w:val="18"/>
                <w:lang w:val="en-US" w:eastAsia="en-US"/>
              </w:rPr>
              <w:br/>
            </w:r>
          </w:p>
        </w:tc>
        <w:tc>
          <w:tcPr>
            <w:tcW w:w="2210" w:type="dxa"/>
            <w:tcBorders>
              <w:top w:val="single" w:sz="4" w:space="0" w:color="000000"/>
              <w:left w:val="single" w:sz="4" w:space="0" w:color="000000"/>
              <w:bottom w:val="single" w:sz="4" w:space="0" w:color="000000"/>
            </w:tcBorders>
          </w:tcPr>
          <w:p w14:paraId="35408898" w14:textId="77777777" w:rsidR="00455A68" w:rsidRDefault="00000000">
            <w:pPr>
              <w:widowControl w:val="0"/>
              <w:snapToGrid w:val="0"/>
              <w:spacing w:before="0" w:after="0"/>
              <w:jc w:val="left"/>
              <w:rPr>
                <w:sz w:val="18"/>
                <w:lang w:val="en-US" w:eastAsia="en-US"/>
              </w:rPr>
            </w:pPr>
            <w:r>
              <w:rPr>
                <w:sz w:val="18"/>
                <w:lang w:val="en-US" w:eastAsia="en-US"/>
              </w:rPr>
              <w:t xml:space="preserve">Nom : </w:t>
            </w:r>
          </w:p>
          <w:p w14:paraId="07C50C5C" w14:textId="77777777" w:rsidR="00455A68" w:rsidRDefault="00455A68">
            <w:pPr>
              <w:widowControl w:val="0"/>
              <w:snapToGrid w:val="0"/>
              <w:spacing w:before="0" w:after="0"/>
              <w:jc w:val="left"/>
              <w:rPr>
                <w:sz w:val="18"/>
                <w:lang w:val="en-US" w:eastAsia="en-US"/>
              </w:rPr>
            </w:pPr>
          </w:p>
        </w:tc>
        <w:tc>
          <w:tcPr>
            <w:tcW w:w="2763" w:type="dxa"/>
            <w:tcBorders>
              <w:top w:val="single" w:sz="4" w:space="0" w:color="000000"/>
              <w:left w:val="single" w:sz="4" w:space="0" w:color="000000"/>
              <w:bottom w:val="single" w:sz="4" w:space="0" w:color="000000"/>
              <w:right w:val="single" w:sz="4" w:space="0" w:color="000000"/>
            </w:tcBorders>
          </w:tcPr>
          <w:p w14:paraId="2D77D06F" w14:textId="77777777" w:rsidR="00455A68" w:rsidRDefault="00000000">
            <w:pPr>
              <w:widowControl w:val="0"/>
              <w:snapToGrid w:val="0"/>
              <w:spacing w:before="0" w:after="0"/>
              <w:jc w:val="left"/>
              <w:rPr>
                <w:sz w:val="18"/>
                <w:lang w:val="en-US" w:eastAsia="en-US"/>
              </w:rPr>
            </w:pPr>
            <w:r>
              <w:rPr>
                <w:sz w:val="18"/>
                <w:lang w:val="en-US" w:eastAsia="en-US"/>
              </w:rPr>
              <w:t xml:space="preserve">Nom : </w:t>
            </w:r>
            <w:r>
              <w:rPr>
                <w:sz w:val="18"/>
                <w:lang w:val="en-US" w:eastAsia="en-US"/>
              </w:rPr>
              <w:br/>
            </w:r>
          </w:p>
        </w:tc>
      </w:tr>
      <w:tr w:rsidR="00455A68" w14:paraId="201D04FF" w14:textId="77777777">
        <w:trPr>
          <w:trHeight w:val="589"/>
        </w:trPr>
        <w:tc>
          <w:tcPr>
            <w:tcW w:w="2260" w:type="dxa"/>
            <w:tcBorders>
              <w:top w:val="single" w:sz="4" w:space="0" w:color="000000"/>
              <w:left w:val="single" w:sz="4" w:space="0" w:color="000000"/>
              <w:bottom w:val="single" w:sz="4" w:space="0" w:color="000000"/>
            </w:tcBorders>
          </w:tcPr>
          <w:p w14:paraId="2894E9D1" w14:textId="77777777" w:rsidR="00455A68" w:rsidRDefault="00000000">
            <w:pPr>
              <w:widowControl w:val="0"/>
              <w:snapToGrid w:val="0"/>
              <w:spacing w:before="0" w:after="0"/>
              <w:jc w:val="left"/>
              <w:rPr>
                <w:sz w:val="18"/>
                <w:lang w:val="en-US" w:eastAsia="en-US"/>
              </w:rPr>
            </w:pPr>
            <w:r>
              <w:rPr>
                <w:sz w:val="18"/>
                <w:lang w:val="en-US" w:eastAsia="en-US"/>
              </w:rPr>
              <w:t xml:space="preserve">Date : </w:t>
            </w:r>
            <w:r>
              <w:rPr>
                <w:sz w:val="18"/>
                <w:lang w:val="en-US" w:eastAsia="en-US"/>
              </w:rPr>
              <w:br/>
            </w:r>
          </w:p>
        </w:tc>
        <w:tc>
          <w:tcPr>
            <w:tcW w:w="2211" w:type="dxa"/>
            <w:tcBorders>
              <w:top w:val="single" w:sz="4" w:space="0" w:color="000000"/>
              <w:left w:val="single" w:sz="4" w:space="0" w:color="000000"/>
              <w:bottom w:val="single" w:sz="4" w:space="0" w:color="000000"/>
            </w:tcBorders>
          </w:tcPr>
          <w:p w14:paraId="73DAC12D" w14:textId="77777777" w:rsidR="00455A68" w:rsidRDefault="00000000">
            <w:pPr>
              <w:widowControl w:val="0"/>
              <w:snapToGrid w:val="0"/>
              <w:spacing w:before="0" w:after="0"/>
              <w:jc w:val="left"/>
              <w:rPr>
                <w:sz w:val="18"/>
                <w:lang w:val="en-US" w:eastAsia="en-US"/>
              </w:rPr>
            </w:pPr>
            <w:r>
              <w:rPr>
                <w:sz w:val="18"/>
                <w:lang w:val="en-US" w:eastAsia="en-US"/>
              </w:rPr>
              <w:t>Date :</w:t>
            </w:r>
          </w:p>
        </w:tc>
        <w:tc>
          <w:tcPr>
            <w:tcW w:w="2210" w:type="dxa"/>
            <w:tcBorders>
              <w:top w:val="single" w:sz="4" w:space="0" w:color="000000"/>
              <w:left w:val="single" w:sz="4" w:space="0" w:color="000000"/>
              <w:bottom w:val="single" w:sz="4" w:space="0" w:color="000000"/>
            </w:tcBorders>
          </w:tcPr>
          <w:p w14:paraId="2A31DBC7" w14:textId="77777777" w:rsidR="00455A68" w:rsidRDefault="00000000">
            <w:pPr>
              <w:widowControl w:val="0"/>
              <w:snapToGrid w:val="0"/>
              <w:spacing w:before="0" w:after="0"/>
              <w:jc w:val="left"/>
              <w:rPr>
                <w:sz w:val="18"/>
                <w:lang w:val="en-US" w:eastAsia="en-US"/>
              </w:rPr>
            </w:pPr>
            <w:r>
              <w:rPr>
                <w:sz w:val="18"/>
                <w:lang w:val="en-US" w:eastAsia="en-US"/>
              </w:rPr>
              <w:t xml:space="preserve">Date : </w:t>
            </w:r>
          </w:p>
        </w:tc>
        <w:tc>
          <w:tcPr>
            <w:tcW w:w="2763" w:type="dxa"/>
            <w:tcBorders>
              <w:top w:val="single" w:sz="4" w:space="0" w:color="000000"/>
              <w:left w:val="single" w:sz="4" w:space="0" w:color="000000"/>
              <w:bottom w:val="single" w:sz="4" w:space="0" w:color="000000"/>
              <w:right w:val="single" w:sz="4" w:space="0" w:color="000000"/>
            </w:tcBorders>
          </w:tcPr>
          <w:p w14:paraId="55C921A8" w14:textId="77777777" w:rsidR="00455A68" w:rsidRDefault="00000000">
            <w:pPr>
              <w:widowControl w:val="0"/>
              <w:snapToGrid w:val="0"/>
              <w:spacing w:before="0" w:after="0"/>
              <w:jc w:val="left"/>
              <w:rPr>
                <w:sz w:val="18"/>
                <w:lang w:val="en-US" w:eastAsia="en-US"/>
              </w:rPr>
            </w:pPr>
            <w:r>
              <w:rPr>
                <w:sz w:val="18"/>
                <w:lang w:val="en-US" w:eastAsia="en-US"/>
              </w:rPr>
              <w:t xml:space="preserve">Date : </w:t>
            </w:r>
          </w:p>
        </w:tc>
      </w:tr>
      <w:tr w:rsidR="00455A68" w14:paraId="65A03A33" w14:textId="77777777">
        <w:trPr>
          <w:trHeight w:val="1769"/>
        </w:trPr>
        <w:tc>
          <w:tcPr>
            <w:tcW w:w="2260" w:type="dxa"/>
            <w:tcBorders>
              <w:top w:val="single" w:sz="4" w:space="0" w:color="000000"/>
              <w:left w:val="single" w:sz="4" w:space="0" w:color="000000"/>
              <w:bottom w:val="single" w:sz="4" w:space="0" w:color="000000"/>
            </w:tcBorders>
          </w:tcPr>
          <w:p w14:paraId="145571BF" w14:textId="77777777" w:rsidR="00455A68" w:rsidRDefault="00000000">
            <w:pPr>
              <w:widowControl w:val="0"/>
              <w:snapToGrid w:val="0"/>
              <w:spacing w:before="0" w:after="0"/>
              <w:jc w:val="left"/>
              <w:rPr>
                <w:sz w:val="18"/>
                <w:lang w:val="en-US" w:eastAsia="en-US"/>
              </w:rPr>
            </w:pPr>
            <w:r>
              <w:rPr>
                <w:sz w:val="18"/>
                <w:lang w:val="en-US" w:eastAsia="en-US"/>
              </w:rPr>
              <w:t>Signature</w:t>
            </w:r>
            <w:r>
              <w:rPr>
                <w:sz w:val="18"/>
                <w:lang w:val="en-US" w:eastAsia="en-US"/>
              </w:rPr>
              <w:br/>
            </w:r>
            <w:r>
              <w:rPr>
                <w:sz w:val="18"/>
                <w:lang w:val="en-US" w:eastAsia="en-US"/>
              </w:rPr>
              <w:br/>
            </w:r>
            <w:r>
              <w:rPr>
                <w:sz w:val="18"/>
                <w:lang w:val="en-US" w:eastAsia="en-US"/>
              </w:rPr>
              <w:br/>
            </w:r>
            <w:r>
              <w:rPr>
                <w:sz w:val="18"/>
                <w:lang w:val="en-US" w:eastAsia="en-US"/>
              </w:rPr>
              <w:br/>
            </w:r>
            <w:r>
              <w:rPr>
                <w:sz w:val="18"/>
                <w:lang w:val="en-US" w:eastAsia="en-US"/>
              </w:rPr>
              <w:br/>
            </w:r>
          </w:p>
        </w:tc>
        <w:tc>
          <w:tcPr>
            <w:tcW w:w="2211" w:type="dxa"/>
            <w:tcBorders>
              <w:top w:val="single" w:sz="4" w:space="0" w:color="000000"/>
              <w:left w:val="single" w:sz="4" w:space="0" w:color="000000"/>
              <w:bottom w:val="single" w:sz="4" w:space="0" w:color="000000"/>
            </w:tcBorders>
          </w:tcPr>
          <w:p w14:paraId="2CF96E53" w14:textId="77777777" w:rsidR="00455A68" w:rsidRDefault="00000000">
            <w:pPr>
              <w:widowControl w:val="0"/>
              <w:snapToGrid w:val="0"/>
              <w:spacing w:before="0" w:after="0"/>
              <w:jc w:val="left"/>
              <w:rPr>
                <w:sz w:val="18"/>
                <w:lang w:val="en-US" w:eastAsia="en-US"/>
              </w:rPr>
            </w:pPr>
            <w:r>
              <w:rPr>
                <w:sz w:val="18"/>
                <w:lang w:val="en-US" w:eastAsia="en-US"/>
              </w:rPr>
              <w:t>Signature</w:t>
            </w:r>
          </w:p>
        </w:tc>
        <w:tc>
          <w:tcPr>
            <w:tcW w:w="2210" w:type="dxa"/>
            <w:tcBorders>
              <w:top w:val="single" w:sz="4" w:space="0" w:color="000000"/>
              <w:left w:val="single" w:sz="4" w:space="0" w:color="000000"/>
              <w:bottom w:val="single" w:sz="4" w:space="0" w:color="000000"/>
            </w:tcBorders>
          </w:tcPr>
          <w:p w14:paraId="780A39FE" w14:textId="77777777" w:rsidR="00455A68" w:rsidRDefault="00000000">
            <w:pPr>
              <w:widowControl w:val="0"/>
              <w:snapToGrid w:val="0"/>
              <w:spacing w:before="0" w:after="0"/>
              <w:jc w:val="left"/>
              <w:rPr>
                <w:sz w:val="18"/>
                <w:lang w:val="en-US" w:eastAsia="en-US"/>
              </w:rPr>
            </w:pPr>
            <w:r>
              <w:rPr>
                <w:sz w:val="18"/>
                <w:lang w:val="en-US" w:eastAsia="en-US"/>
              </w:rPr>
              <w:t>Signature</w:t>
            </w:r>
          </w:p>
        </w:tc>
        <w:tc>
          <w:tcPr>
            <w:tcW w:w="2763" w:type="dxa"/>
            <w:tcBorders>
              <w:top w:val="single" w:sz="4" w:space="0" w:color="000000"/>
              <w:left w:val="single" w:sz="4" w:space="0" w:color="000000"/>
              <w:bottom w:val="single" w:sz="4" w:space="0" w:color="000000"/>
              <w:right w:val="single" w:sz="4" w:space="0" w:color="000000"/>
            </w:tcBorders>
          </w:tcPr>
          <w:p w14:paraId="3B5FCF4B" w14:textId="77777777" w:rsidR="00455A68" w:rsidRDefault="00000000">
            <w:pPr>
              <w:widowControl w:val="0"/>
              <w:snapToGrid w:val="0"/>
              <w:spacing w:before="0" w:after="0"/>
              <w:jc w:val="left"/>
              <w:rPr>
                <w:sz w:val="18"/>
                <w:lang w:val="en-US" w:eastAsia="en-US"/>
              </w:rPr>
            </w:pPr>
            <w:bookmarkStart w:id="1" w:name="_Hlk509503376"/>
            <w:r>
              <w:rPr>
                <w:sz w:val="18"/>
                <w:lang w:val="en-US" w:eastAsia="en-US"/>
              </w:rPr>
              <w:t>Signature</w:t>
            </w:r>
            <w:bookmarkEnd w:id="1"/>
          </w:p>
        </w:tc>
      </w:tr>
    </w:tbl>
    <w:p w14:paraId="4EE59B15" w14:textId="77777777" w:rsidR="00455A68" w:rsidRDefault="00000000">
      <w:bookmarkStart w:id="2" w:name="_Toc309132598"/>
      <w:bookmarkStart w:id="3" w:name="_Toc309131960"/>
      <w:bookmarkStart w:id="4" w:name="_Toc309132597"/>
      <w:bookmarkStart w:id="5" w:name="_Toc309131959"/>
      <w:bookmarkEnd w:id="2"/>
      <w:bookmarkEnd w:id="3"/>
      <w:bookmarkEnd w:id="4"/>
      <w:bookmarkEnd w:id="5"/>
      <w:r>
        <w:br w:type="page"/>
      </w:r>
    </w:p>
    <w:p w14:paraId="597B4553" w14:textId="77777777" w:rsidR="00455A68" w:rsidRDefault="00000000">
      <w:pPr>
        <w:pStyle w:val="Titre2"/>
        <w:numPr>
          <w:ilvl w:val="0"/>
          <w:numId w:val="6"/>
        </w:numPr>
      </w:pPr>
      <w:bookmarkStart w:id="6" w:name="_Toc519519387"/>
      <w:bookmarkStart w:id="7" w:name="_Toc495394913"/>
      <w:bookmarkStart w:id="8" w:name="_Toc474485777"/>
      <w:bookmarkStart w:id="9" w:name="_Toc431912505"/>
      <w:r>
        <w:lastRenderedPageBreak/>
        <w:t>Objet du document</w:t>
      </w:r>
      <w:bookmarkEnd w:id="6"/>
      <w:bookmarkEnd w:id="7"/>
      <w:bookmarkEnd w:id="8"/>
      <w:bookmarkEnd w:id="9"/>
      <w:r>
        <w:t xml:space="preserve"> : </w:t>
      </w:r>
      <w:r>
        <w:tab/>
      </w:r>
    </w:p>
    <w:p w14:paraId="691F730B" w14:textId="4C916359" w:rsidR="00455A68" w:rsidRDefault="00000000">
      <w:r>
        <w:t xml:space="preserve">Ce document a pour but de présenter l’expression du besoin s’agissant d’une carte dynamique pour l’édition 2023 de la Journée Nationale de la Résilience (JNR), à mettre à disposition des usagers sur internet via divers sites des services de l’État. </w:t>
      </w:r>
      <w:ins w:id="10" w:author="FIRRINGERI David" w:date="2023-08-08T09:29:00Z">
        <w:r w:rsidR="003564F6">
          <w:t>Des modules complémentaires pourront être construits pour automatiser des tâches chronophages</w:t>
        </w:r>
      </w:ins>
      <w:ins w:id="11" w:author="FIRRINGERI David" w:date="2023-08-08T09:30:00Z">
        <w:r w:rsidR="003564F6">
          <w:t> : indicateurs, tableaux de bord, suivi de la consommation de l’enveloppe financière allouée à la JNR…</w:t>
        </w:r>
      </w:ins>
    </w:p>
    <w:p w14:paraId="768D4A6E" w14:textId="77777777" w:rsidR="00455A68" w:rsidRDefault="00455A68"/>
    <w:p w14:paraId="256D4B35" w14:textId="77777777" w:rsidR="00455A68" w:rsidRDefault="00000000">
      <w:pPr>
        <w:pStyle w:val="Titre2"/>
        <w:numPr>
          <w:ilvl w:val="0"/>
          <w:numId w:val="5"/>
        </w:numPr>
      </w:pPr>
      <w:r>
        <w:t xml:space="preserve">Contexte : </w:t>
      </w:r>
    </w:p>
    <w:p w14:paraId="6CEB03CC" w14:textId="77777777" w:rsidR="00455A68" w:rsidRDefault="00000000">
      <w:r>
        <w:t xml:space="preserve">Dans le cadre de la JNR 2023, un appel à projet en ligne a été ouvert via le site démarche simplifiée. Cela permet aux porteurs de projet de déclarer leurs actions et d’obtenir, après instruction, la labellisation de celle-ci. </w:t>
      </w:r>
    </w:p>
    <w:p w14:paraId="0EFD9742" w14:textId="77777777" w:rsidR="00455A68" w:rsidRDefault="00455A68">
      <w:pPr>
        <w:pStyle w:val="Titre2"/>
        <w:numPr>
          <w:ilvl w:val="0"/>
          <w:numId w:val="0"/>
        </w:numPr>
      </w:pPr>
    </w:p>
    <w:p w14:paraId="31A0730E" w14:textId="77777777" w:rsidR="00455A68" w:rsidRDefault="00000000">
      <w:pPr>
        <w:pStyle w:val="Titre2"/>
        <w:numPr>
          <w:ilvl w:val="0"/>
          <w:numId w:val="5"/>
        </w:numPr>
      </w:pPr>
      <w:r>
        <w:t xml:space="preserve">Besoins : </w:t>
      </w:r>
    </w:p>
    <w:p w14:paraId="736A9CC6" w14:textId="77777777" w:rsidR="00455A68" w:rsidRDefault="00000000">
      <w:r>
        <w:t xml:space="preserve">Référencer sur une carte web interactive les actions labellisées JNR à venir pour la France hexagonale et les outre-mer et permettre une recherche rapide via la carte, ou via un système comprenant les filtres suivants : </w:t>
      </w:r>
    </w:p>
    <w:p w14:paraId="5C0D5D13" w14:textId="77777777" w:rsidR="00455A68" w:rsidRDefault="00000000">
      <w:pPr>
        <w:pStyle w:val="Paragraphedeliste"/>
        <w:numPr>
          <w:ilvl w:val="0"/>
          <w:numId w:val="4"/>
        </w:numPr>
      </w:pPr>
      <w:r>
        <w:t xml:space="preserve">Localité : nom de la commune ou code postal </w:t>
      </w:r>
    </w:p>
    <w:p w14:paraId="07B89991" w14:textId="77777777" w:rsidR="00455A68" w:rsidRDefault="00000000">
      <w:pPr>
        <w:pStyle w:val="Paragraphedeliste"/>
        <w:numPr>
          <w:ilvl w:val="0"/>
          <w:numId w:val="4"/>
        </w:numPr>
      </w:pPr>
      <w:r>
        <w:t>Type de risque</w:t>
      </w:r>
    </w:p>
    <w:p w14:paraId="4FE80639" w14:textId="77777777" w:rsidR="00455A68" w:rsidRDefault="00000000">
      <w:pPr>
        <w:pStyle w:val="Paragraphedeliste"/>
        <w:numPr>
          <w:ilvl w:val="0"/>
          <w:numId w:val="4"/>
        </w:numPr>
      </w:pPr>
      <w:r>
        <w:t xml:space="preserve">Date : entre XX/XX/2023 et YY/YY/2023. </w:t>
      </w:r>
    </w:p>
    <w:p w14:paraId="13439B8A" w14:textId="77777777" w:rsidR="00455A68" w:rsidRDefault="00000000">
      <w:pPr>
        <w:pStyle w:val="Paragraphedeliste"/>
        <w:numPr>
          <w:ilvl w:val="0"/>
          <w:numId w:val="4"/>
        </w:numPr>
      </w:pPr>
      <w:r>
        <w:t xml:space="preserve">Type de public. </w:t>
      </w:r>
    </w:p>
    <w:p w14:paraId="23B2C704" w14:textId="77777777" w:rsidR="00455A68" w:rsidRDefault="00455A68"/>
    <w:p w14:paraId="1C899BAE" w14:textId="77777777" w:rsidR="00455A68" w:rsidRDefault="00000000">
      <w:r>
        <w:t xml:space="preserve">L’usager doit pouvoir zoomer et dezoomer directement sur la carte, ainsi que procéder à des glissements pour changer de zone. </w:t>
      </w:r>
    </w:p>
    <w:p w14:paraId="662610AA" w14:textId="77777777" w:rsidR="00455A68" w:rsidRDefault="00000000">
      <w:r>
        <w:t xml:space="preserve">En cas de recherche par la carte, les actions sont signalées par des point d’intérêt et lorsque l’usager clique sur l’un d’entre eux, la fiche synthétique d’identification apparaît en fenêtre « pop-up ». </w:t>
      </w:r>
    </w:p>
    <w:p w14:paraId="5D5A3B46" w14:textId="77777777" w:rsidR="00455A68" w:rsidRDefault="00000000">
      <w:pPr>
        <w:rPr>
          <w:ins w:id="12" w:author="FIRRINGERI David" w:date="2023-08-07T17:43:00Z"/>
        </w:rPr>
      </w:pPr>
      <w:r>
        <w:t xml:space="preserve">En cas de recherche par filtre, doivent apparaître sur la carte les résultats sur un rayon de 30 km autour de la commune choisie, avec en redondance l’ensemble des résultats référencés dans un tableau sous la carte. </w:t>
      </w:r>
    </w:p>
    <w:p w14:paraId="5333A04B" w14:textId="43781D6F" w:rsidR="00CD69A0" w:rsidRDefault="00CD69A0">
      <w:ins w:id="13" w:author="FIRRINGERI David" w:date="2023-08-07T17:43:00Z">
        <w:r>
          <w:t>Les actions ult</w:t>
        </w:r>
      </w:ins>
      <w:ins w:id="14" w:author="FIRRINGERI David" w:date="2023-08-07T17:44:00Z">
        <w:r>
          <w:t>r</w:t>
        </w:r>
      </w:ins>
      <w:ins w:id="15" w:author="FIRRINGERI David" w:date="2023-08-07T17:43:00Z">
        <w:r>
          <w:t>amarine</w:t>
        </w:r>
      </w:ins>
      <w:ins w:id="16" w:author="FIRRINGERI David" w:date="2023-08-07T17:44:00Z">
        <w:r>
          <w:t>s doivent être recensées.</w:t>
        </w:r>
      </w:ins>
    </w:p>
    <w:p w14:paraId="69A0CD62" w14:textId="77777777" w:rsidR="00455A68" w:rsidRDefault="00455A68"/>
    <w:p w14:paraId="58F42A73" w14:textId="77777777" w:rsidR="00455A68" w:rsidRDefault="00000000">
      <w:pPr>
        <w:pStyle w:val="Titre2"/>
        <w:numPr>
          <w:ilvl w:val="0"/>
          <w:numId w:val="5"/>
        </w:numPr>
      </w:pPr>
      <w:r>
        <w:t xml:space="preserve">Objectifs </w:t>
      </w:r>
    </w:p>
    <w:p w14:paraId="2A0D75AA" w14:textId="77777777" w:rsidR="00455A68" w:rsidRDefault="00000000">
      <w:pPr>
        <w:pStyle w:val="Paragraphedeliste"/>
        <w:numPr>
          <w:ilvl w:val="0"/>
          <w:numId w:val="4"/>
        </w:numPr>
      </w:pPr>
      <w:r>
        <w:t xml:space="preserve">Permettre à l’usager de localiser les actions labellisées JNR à venir, et de disposer pour chacune d’entre elle d’un descriptif. </w:t>
      </w:r>
    </w:p>
    <w:p w14:paraId="6167C635" w14:textId="77777777" w:rsidR="00455A68" w:rsidRDefault="00000000">
      <w:pPr>
        <w:pStyle w:val="Paragraphedeliste"/>
        <w:numPr>
          <w:ilvl w:val="0"/>
          <w:numId w:val="4"/>
        </w:numPr>
      </w:pPr>
      <w:r>
        <w:t xml:space="preserve">La carte interactive doit pouvoir être intégrée sur divers sites (différents ministères, préfectures, …), sans perte d’expérience pour l’usager. </w:t>
      </w:r>
    </w:p>
    <w:p w14:paraId="652BDC15" w14:textId="4CD8E1A3" w:rsidR="00455A68" w:rsidRDefault="00000000">
      <w:pPr>
        <w:pStyle w:val="Paragraphedeliste"/>
        <w:numPr>
          <w:ilvl w:val="0"/>
          <w:numId w:val="4"/>
        </w:numPr>
      </w:pPr>
      <w:r>
        <w:t xml:space="preserve">La carte interactive doit pouvoir être consultable sur site mobile, tablette, ou ordinateur. </w:t>
      </w:r>
      <w:ins w:id="17" w:author="FIRRINGERI David" w:date="2023-08-07T17:41:00Z">
        <w:r w:rsidR="00CD69A0">
          <w:t>L’a</w:t>
        </w:r>
      </w:ins>
      <w:ins w:id="18" w:author="FIRRINGERI David" w:date="2023-08-07T17:42:00Z">
        <w:r w:rsidR="00CD69A0">
          <w:t>ffichage devra être adapté à la taille de la fenêtre de lecture notamment en cas de consultation du site sur un téléph</w:t>
        </w:r>
      </w:ins>
      <w:ins w:id="19" w:author="FIRRINGERI David" w:date="2023-08-07T17:43:00Z">
        <w:r w:rsidR="00CD69A0">
          <w:t>one ou une tablette.</w:t>
        </w:r>
      </w:ins>
    </w:p>
    <w:p w14:paraId="44A288DE" w14:textId="75AD2AAB" w:rsidR="00CD69A0" w:rsidRDefault="00000000" w:rsidP="00387F2F">
      <w:pPr>
        <w:pStyle w:val="Paragraphedeliste"/>
        <w:numPr>
          <w:ilvl w:val="0"/>
          <w:numId w:val="4"/>
        </w:numPr>
      </w:pPr>
      <w:r>
        <w:t>La mise à jour des actions à venir doit pouvoir se faire automatiquement depuis la base de données générée par démarche simplifiée</w:t>
      </w:r>
      <w:ins w:id="20" w:author="FIRRINGERI David" w:date="2023-08-07T17:49:00Z">
        <w:r w:rsidR="00387F2F">
          <w:t xml:space="preserve"> ou </w:t>
        </w:r>
      </w:ins>
      <w:ins w:id="21" w:author="FIRRINGERI David" w:date="2023-08-07T17:50:00Z">
        <w:r w:rsidR="00387F2F">
          <w:t xml:space="preserve">éventuellement </w:t>
        </w:r>
      </w:ins>
      <w:ins w:id="22" w:author="FIRRINGERI David" w:date="2023-08-07T17:49:00Z">
        <w:r w:rsidR="00387F2F">
          <w:t>par</w:t>
        </w:r>
      </w:ins>
      <w:ins w:id="23" w:author="FIRRINGERI David" w:date="2023-08-07T17:50:00Z">
        <w:r w:rsidR="00387F2F">
          <w:t xml:space="preserve"> </w:t>
        </w:r>
        <w:r w:rsidR="00387F2F">
          <w:t>un site internet dédié</w:t>
        </w:r>
      </w:ins>
      <w:r>
        <w:t xml:space="preserve">. </w:t>
      </w:r>
    </w:p>
    <w:p w14:paraId="482AC3A8" w14:textId="77777777" w:rsidR="00455A68" w:rsidRDefault="00455A68">
      <w:pPr>
        <w:pStyle w:val="Paragraphedeliste"/>
        <w:ind w:left="1080"/>
      </w:pPr>
    </w:p>
    <w:p w14:paraId="2BA0E7C3" w14:textId="77777777" w:rsidR="00455A68" w:rsidRDefault="00000000">
      <w:pPr>
        <w:pStyle w:val="Titre2"/>
        <w:numPr>
          <w:ilvl w:val="0"/>
          <w:numId w:val="5"/>
        </w:numPr>
      </w:pPr>
      <w:r>
        <w:t>Volumétrie</w:t>
      </w:r>
      <w:r>
        <w:tab/>
      </w:r>
    </w:p>
    <w:p w14:paraId="56E7F49D" w14:textId="77777777" w:rsidR="00455A68" w:rsidRDefault="00000000">
      <w:r>
        <w:t xml:space="preserve">Le nombre d’actions labellisées pour l’édition 2023 de la JNR est estimé à 5 000. </w:t>
      </w:r>
    </w:p>
    <w:p w14:paraId="1B9FFD89" w14:textId="77777777" w:rsidR="00455A68" w:rsidRDefault="00455A68"/>
    <w:p w14:paraId="63CE23B8" w14:textId="77777777" w:rsidR="00455A68" w:rsidRDefault="00000000">
      <w:pPr>
        <w:pStyle w:val="Titre2"/>
        <w:numPr>
          <w:ilvl w:val="0"/>
          <w:numId w:val="5"/>
        </w:numPr>
      </w:pPr>
      <w:r>
        <w:t xml:space="preserve">Acteurs et rôles : </w:t>
      </w:r>
    </w:p>
    <w:p w14:paraId="763D3776" w14:textId="77777777" w:rsidR="00455A68" w:rsidRDefault="00000000">
      <w:pPr>
        <w:pStyle w:val="Paragraphedeliste"/>
        <w:numPr>
          <w:ilvl w:val="0"/>
          <w:numId w:val="4"/>
        </w:numPr>
      </w:pPr>
      <w:r>
        <w:t xml:space="preserve">Porteurs de projet : déclarent leurs actions sur démarche simplifié. Les informations transmises doivent être reprises pour la carte interactive une fois l’action labellisée. </w:t>
      </w:r>
    </w:p>
    <w:p w14:paraId="2585A01B" w14:textId="77777777" w:rsidR="00455A68" w:rsidRDefault="00000000">
      <w:pPr>
        <w:pStyle w:val="Paragraphedeliste"/>
        <w:numPr>
          <w:ilvl w:val="0"/>
          <w:numId w:val="4"/>
        </w:numPr>
      </w:pPr>
      <w:r>
        <w:lastRenderedPageBreak/>
        <w:t xml:space="preserve">Les référents JNR : instruisent les demandes de labellisation. </w:t>
      </w:r>
    </w:p>
    <w:p w14:paraId="47F42230" w14:textId="561F03A9" w:rsidR="00CD69A0" w:rsidRDefault="00000000">
      <w:pPr>
        <w:pStyle w:val="Paragraphedeliste"/>
        <w:numPr>
          <w:ilvl w:val="0"/>
          <w:numId w:val="4"/>
        </w:numPr>
        <w:rPr>
          <w:ins w:id="24" w:author="FIRRINGERI David" w:date="2023-08-07T17:47:00Z"/>
        </w:rPr>
      </w:pPr>
      <w:r>
        <w:t>Partenaires de la JNR : ministère de l’intérieur, ministère du travail, ministère de l’éducation nationale, ministère de l’enseignement supérieur et de la recherche, ministère de la transition écologique. La cartographie doit pouvoir être intégré dans un page web sur le site internet et intranet de chaque partenaire.</w:t>
      </w:r>
      <w:del w:id="25" w:author="FIRRINGERI David" w:date="2023-08-07T17:47:00Z">
        <w:r w:rsidDel="00CD69A0">
          <w:delText xml:space="preserve"> </w:delText>
        </w:r>
      </w:del>
    </w:p>
    <w:p w14:paraId="2F937CE2" w14:textId="77777777" w:rsidR="00CD69A0" w:rsidRDefault="00CD69A0" w:rsidP="00CD69A0">
      <w:pPr>
        <w:rPr>
          <w:ins w:id="26" w:author="FIRRINGERI David" w:date="2023-08-07T17:47:00Z"/>
        </w:rPr>
      </w:pPr>
    </w:p>
    <w:p w14:paraId="482AAD3D" w14:textId="15A86C04" w:rsidR="00CD69A0" w:rsidRDefault="00CD69A0" w:rsidP="00CD69A0">
      <w:pPr>
        <w:pStyle w:val="Titre2"/>
        <w:numPr>
          <w:ilvl w:val="0"/>
          <w:numId w:val="5"/>
        </w:numPr>
        <w:rPr>
          <w:ins w:id="27" w:author="FIRRINGERI David" w:date="2023-08-07T17:47:00Z"/>
        </w:rPr>
      </w:pPr>
      <w:ins w:id="28" w:author="FIRRINGERI David" w:date="2023-08-07T17:47:00Z">
        <w:r>
          <w:t>Perspectives</w:t>
        </w:r>
        <w:r>
          <w:t xml:space="preserve"> : </w:t>
        </w:r>
      </w:ins>
    </w:p>
    <w:p w14:paraId="1A18AE5C" w14:textId="77777777" w:rsidR="00CD69A0" w:rsidRDefault="00CD69A0" w:rsidP="00CD69A0">
      <w:pPr>
        <w:rPr>
          <w:ins w:id="29" w:author="FIRRINGERI David" w:date="2023-08-07T17:46:00Z"/>
        </w:rPr>
        <w:pPrChange w:id="30" w:author="FIRRINGERI David" w:date="2023-08-07T17:47:00Z">
          <w:pPr>
            <w:pStyle w:val="Paragraphedeliste"/>
            <w:numPr>
              <w:numId w:val="4"/>
            </w:numPr>
            <w:tabs>
              <w:tab w:val="num" w:pos="0"/>
            </w:tabs>
            <w:ind w:left="720" w:hanging="360"/>
          </w:pPr>
        </w:pPrChange>
      </w:pPr>
    </w:p>
    <w:p w14:paraId="125BF790" w14:textId="7F67BEFF" w:rsidR="00455A68" w:rsidRDefault="00CD69A0">
      <w:pPr>
        <w:pStyle w:val="Paragraphedeliste"/>
        <w:numPr>
          <w:ilvl w:val="0"/>
          <w:numId w:val="4"/>
        </w:numPr>
        <w:rPr>
          <w:ins w:id="31" w:author="FIRRINGERI David" w:date="2023-08-07T17:47:00Z"/>
        </w:rPr>
      </w:pPr>
      <w:ins w:id="32" w:author="FIRRINGERI David" w:date="2023-08-07T17:46:00Z">
        <w:r>
          <w:t>L’outil « Démarches simplifiées</w:t>
        </w:r>
      </w:ins>
      <w:ins w:id="33" w:author="FIRRINGERI David" w:date="2023-08-07T17:47:00Z">
        <w:r>
          <w:t> » pourra être remplacé par un site internet dédié</w:t>
        </w:r>
      </w:ins>
      <w:r w:rsidR="00000000">
        <w:t xml:space="preserve"> </w:t>
      </w:r>
    </w:p>
    <w:p w14:paraId="274FF4F9" w14:textId="4D7E8EF4" w:rsidR="00CD69A0" w:rsidRDefault="00CD69A0">
      <w:pPr>
        <w:pStyle w:val="Paragraphedeliste"/>
        <w:numPr>
          <w:ilvl w:val="0"/>
          <w:numId w:val="4"/>
        </w:numPr>
        <w:rPr>
          <w:ins w:id="34" w:author="FIRRINGERI David" w:date="2023-08-07T17:50:00Z"/>
        </w:rPr>
      </w:pPr>
      <w:ins w:id="35" w:author="FIRRINGERI David" w:date="2023-08-07T17:48:00Z">
        <w:r>
          <w:t>Le site internet devra être hébergé sur un site internet du ministère sécurisé. Les développeur</w:t>
        </w:r>
      </w:ins>
      <w:ins w:id="36" w:author="FIRRINGERI David" w:date="2023-08-07T17:49:00Z">
        <w:r>
          <w:t>s</w:t>
        </w:r>
        <w:r w:rsidR="00387F2F">
          <w:t xml:space="preserve"> du site internet seront mis en relation avec les hébergeurs du site du ministère concerné.</w:t>
        </w:r>
      </w:ins>
    </w:p>
    <w:p w14:paraId="13713920" w14:textId="0DE9B361" w:rsidR="00387F2F" w:rsidRDefault="00387F2F">
      <w:pPr>
        <w:pStyle w:val="Paragraphedeliste"/>
        <w:numPr>
          <w:ilvl w:val="0"/>
          <w:numId w:val="4"/>
        </w:numPr>
        <w:rPr>
          <w:ins w:id="37" w:author="FIRRINGERI David" w:date="2023-08-07T17:49:00Z"/>
        </w:rPr>
      </w:pPr>
      <w:ins w:id="38" w:author="FIRRINGERI David" w:date="2023-08-07T17:50:00Z">
        <w:r>
          <w:t>Des modules c</w:t>
        </w:r>
      </w:ins>
      <w:ins w:id="39" w:author="FIRRINGERI David" w:date="2023-08-07T17:51:00Z">
        <w:r>
          <w:t>omplémentaires pourront être construits pour au</w:t>
        </w:r>
      </w:ins>
      <w:ins w:id="40" w:author="FIRRINGERI David" w:date="2023-08-07T17:52:00Z">
        <w:r>
          <w:t>tomatiser des tâches chronophages : construction d’indicateurs</w:t>
        </w:r>
      </w:ins>
      <w:ins w:id="41" w:author="FIRRINGERI David" w:date="2023-08-08T09:29:00Z">
        <w:r w:rsidR="003564F6">
          <w:t>, de tableaux de bord</w:t>
        </w:r>
      </w:ins>
      <w:ins w:id="42" w:author="FIRRINGERI David" w:date="2023-08-07T17:52:00Z">
        <w:r>
          <w:t xml:space="preserve"> et de cartes d’évol</w:t>
        </w:r>
      </w:ins>
      <w:ins w:id="43" w:author="FIRRINGERI David" w:date="2023-08-07T17:53:00Z">
        <w:r>
          <w:t xml:space="preserve">ution de la JNR </w:t>
        </w:r>
      </w:ins>
      <w:ins w:id="44" w:author="FIRRINGERI David" w:date="2023-08-07T17:52:00Z">
        <w:r>
          <w:t>automatisés</w:t>
        </w:r>
      </w:ins>
      <w:ins w:id="45" w:author="FIRRINGERI David" w:date="2023-08-07T17:53:00Z">
        <w:r>
          <w:t>, automatisation des engagements et des consommations financiers</w:t>
        </w:r>
      </w:ins>
      <w:ins w:id="46" w:author="FIRRINGERI David" w:date="2023-08-07T17:54:00Z">
        <w:r>
          <w:t>…</w:t>
        </w:r>
      </w:ins>
    </w:p>
    <w:p w14:paraId="7FD9762F" w14:textId="77777777" w:rsidR="00387F2F" w:rsidRDefault="00387F2F">
      <w:pPr>
        <w:pStyle w:val="Paragraphedeliste"/>
        <w:numPr>
          <w:ilvl w:val="0"/>
          <w:numId w:val="4"/>
        </w:numPr>
      </w:pPr>
    </w:p>
    <w:p w14:paraId="6D351B4A" w14:textId="77777777" w:rsidR="00455A68" w:rsidRDefault="00455A68"/>
    <w:p w14:paraId="2964C6C4" w14:textId="77777777" w:rsidR="00455A68" w:rsidRDefault="00000000">
      <w:pPr>
        <w:pStyle w:val="Titre2"/>
        <w:numPr>
          <w:ilvl w:val="0"/>
          <w:numId w:val="5"/>
        </w:numPr>
      </w:pPr>
      <w:r>
        <w:t xml:space="preserve">Annexes : </w:t>
      </w:r>
    </w:p>
    <w:p w14:paraId="1A2A21CD" w14:textId="77777777" w:rsidR="00455A68" w:rsidRDefault="00000000">
      <w:pPr>
        <w:pStyle w:val="Paragraphedeliste"/>
        <w:numPr>
          <w:ilvl w:val="0"/>
          <w:numId w:val="4"/>
        </w:numPr>
        <w:rPr>
          <w:ins w:id="47" w:author="FIRRINGERI David" w:date="2023-08-07T17:39:00Z"/>
        </w:rPr>
      </w:pPr>
      <w:r>
        <w:t xml:space="preserve">Maquette de la fiche synthétique d’information qui doit apparaitre une fois l’action sélectionnée sur la carte.  </w:t>
      </w:r>
    </w:p>
    <w:p w14:paraId="1D246244" w14:textId="16D8E946" w:rsidR="00CD69A0" w:rsidRDefault="00CD69A0">
      <w:pPr>
        <w:pStyle w:val="Paragraphedeliste"/>
        <w:numPr>
          <w:ilvl w:val="0"/>
          <w:numId w:val="4"/>
        </w:numPr>
        <w:rPr>
          <w:ins w:id="48" w:author="FIRRINGERI David" w:date="2023-08-07T17:45:00Z"/>
        </w:rPr>
      </w:pPr>
      <w:ins w:id="49" w:author="FIRRINGERI David" w:date="2023-08-07T17:45:00Z">
        <w:r>
          <w:t>Modèle de c</w:t>
        </w:r>
      </w:ins>
      <w:ins w:id="50" w:author="FIRRINGERI David" w:date="2023-08-07T17:39:00Z">
        <w:r>
          <w:t>onvention à passer avec la junior entreprise de l’école des Mines de Paris pour pérenniser l’investissement</w:t>
        </w:r>
      </w:ins>
      <w:ins w:id="51" w:author="FIRRINGERI David" w:date="2023-08-07T17:40:00Z">
        <w:r>
          <w:t xml:space="preserve"> produit : les élèves peuvent assurer le recouvrement du travail accompli, la base pourra être maintenue notamment dans les périodes </w:t>
        </w:r>
      </w:ins>
      <w:ins w:id="52" w:author="FIRRINGERI David" w:date="2023-08-07T17:41:00Z">
        <w:r>
          <w:t>de forte activité (septembre à décembre).</w:t>
        </w:r>
      </w:ins>
    </w:p>
    <w:p w14:paraId="3FA9660F" w14:textId="77777777" w:rsidR="00CD69A0" w:rsidRDefault="00CD69A0" w:rsidP="00CD69A0">
      <w:pPr>
        <w:pStyle w:val="Paragraphedeliste"/>
        <w:ind w:left="720"/>
        <w:pPrChange w:id="53" w:author="FIRRINGERI David" w:date="2023-08-07T17:46:00Z">
          <w:pPr>
            <w:pStyle w:val="Paragraphedeliste"/>
            <w:numPr>
              <w:numId w:val="4"/>
            </w:numPr>
            <w:tabs>
              <w:tab w:val="num" w:pos="0"/>
            </w:tabs>
            <w:ind w:left="720" w:hanging="360"/>
          </w:pPr>
        </w:pPrChange>
      </w:pPr>
    </w:p>
    <w:p w14:paraId="5D5F6BB8" w14:textId="77777777" w:rsidR="00455A68" w:rsidRDefault="00455A68"/>
    <w:sectPr w:rsidR="00455A68">
      <w:headerReference w:type="default" r:id="rId8"/>
      <w:footerReference w:type="default" r:id="rId9"/>
      <w:pgSz w:w="11906" w:h="16838"/>
      <w:pgMar w:top="1134" w:right="1134" w:bottom="1134" w:left="1134" w:header="680" w:footer="113"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E4551" w14:textId="77777777" w:rsidR="00206BA0" w:rsidRDefault="00206BA0">
      <w:pPr>
        <w:spacing w:before="0" w:after="0"/>
      </w:pPr>
      <w:r>
        <w:separator/>
      </w:r>
    </w:p>
  </w:endnote>
  <w:endnote w:type="continuationSeparator" w:id="0">
    <w:p w14:paraId="1F095165" w14:textId="77777777" w:rsidR="00206BA0" w:rsidRDefault="00206BA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Gras">
    <w:panose1 w:val="020B07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AB56" w14:textId="77777777" w:rsidR="00455A68" w:rsidRDefault="00455A68">
    <w:pPr>
      <w:pStyle w:val="Pieddepage"/>
      <w:jc w:val="center"/>
    </w:pPr>
  </w:p>
  <w:tbl>
    <w:tblPr>
      <w:tblW w:w="9766" w:type="dxa"/>
      <w:jc w:val="right"/>
      <w:tblLayout w:type="fixed"/>
      <w:tblCellMar>
        <w:left w:w="70" w:type="dxa"/>
        <w:right w:w="70" w:type="dxa"/>
      </w:tblCellMar>
      <w:tblLook w:val="0000" w:firstRow="0" w:lastRow="0" w:firstColumn="0" w:lastColumn="0" w:noHBand="0" w:noVBand="0"/>
    </w:tblPr>
    <w:tblGrid>
      <w:gridCol w:w="3255"/>
      <w:gridCol w:w="3255"/>
      <w:gridCol w:w="3256"/>
    </w:tblGrid>
    <w:tr w:rsidR="00455A68" w14:paraId="26CE943A" w14:textId="77777777">
      <w:trPr>
        <w:cantSplit/>
        <w:trHeight w:val="480"/>
        <w:jc w:val="right"/>
      </w:trPr>
      <w:tc>
        <w:tcPr>
          <w:tcW w:w="3255" w:type="dxa"/>
          <w:tcBorders>
            <w:top w:val="single" w:sz="12" w:space="0" w:color="C0C0C0"/>
          </w:tcBorders>
          <w:vAlign w:val="center"/>
        </w:tcPr>
        <w:p w14:paraId="5A4CEB97" w14:textId="77777777" w:rsidR="00455A68" w:rsidRDefault="00000000">
          <w:pPr>
            <w:pStyle w:val="Pieddepage"/>
            <w:widowControl w:val="0"/>
          </w:pPr>
          <w:r>
            <w:t>DGSCGC 2023</w:t>
          </w:r>
        </w:p>
        <w:p w14:paraId="53F6E888" w14:textId="77777777" w:rsidR="00455A68" w:rsidRDefault="00455A68">
          <w:pPr>
            <w:pStyle w:val="Pieddepage"/>
            <w:widowControl w:val="0"/>
            <w:jc w:val="left"/>
            <w:rPr>
              <w:sz w:val="18"/>
              <w:szCs w:val="18"/>
            </w:rPr>
          </w:pPr>
        </w:p>
      </w:tc>
      <w:tc>
        <w:tcPr>
          <w:tcW w:w="3255" w:type="dxa"/>
          <w:tcBorders>
            <w:top w:val="single" w:sz="12" w:space="0" w:color="C0C0C0"/>
          </w:tcBorders>
          <w:vAlign w:val="center"/>
        </w:tcPr>
        <w:p w14:paraId="424379BB" w14:textId="77777777" w:rsidR="00455A68" w:rsidRDefault="00000000">
          <w:pPr>
            <w:pStyle w:val="Pieddepage"/>
            <w:widowControl w:val="0"/>
            <w:jc w:val="center"/>
            <w:rPr>
              <w:sz w:val="18"/>
              <w:szCs w:val="18"/>
            </w:rPr>
          </w:pPr>
          <w:r>
            <w:rPr>
              <w:sz w:val="18"/>
              <w:szCs w:val="18"/>
            </w:rPr>
            <w:t xml:space="preserve">Page : </w:t>
          </w:r>
          <w:r>
            <w:rPr>
              <w:sz w:val="18"/>
              <w:szCs w:val="18"/>
            </w:rPr>
            <w:fldChar w:fldCharType="begin"/>
          </w:r>
          <w:r>
            <w:rPr>
              <w:sz w:val="18"/>
              <w:szCs w:val="18"/>
            </w:rPr>
            <w:instrText xml:space="preserve"> PAGE </w:instrText>
          </w:r>
          <w:r>
            <w:rPr>
              <w:sz w:val="18"/>
              <w:szCs w:val="18"/>
            </w:rPr>
            <w:fldChar w:fldCharType="separate"/>
          </w:r>
          <w:r>
            <w:rPr>
              <w:sz w:val="18"/>
              <w:szCs w:val="18"/>
            </w:rPr>
            <w:t>3</w:t>
          </w:r>
          <w:r>
            <w:rPr>
              <w:sz w:val="18"/>
              <w:szCs w:val="18"/>
            </w:rPr>
            <w:fldChar w:fldCharType="end"/>
          </w:r>
          <w:r>
            <w:rPr>
              <w:sz w:val="18"/>
              <w:szCs w:val="18"/>
            </w:rPr>
            <w:t xml:space="preserve"> / </w:t>
          </w:r>
          <w:r>
            <w:rPr>
              <w:sz w:val="18"/>
              <w:szCs w:val="18"/>
            </w:rPr>
            <w:fldChar w:fldCharType="begin"/>
          </w:r>
          <w:r>
            <w:rPr>
              <w:sz w:val="18"/>
              <w:szCs w:val="18"/>
            </w:rPr>
            <w:instrText xml:space="preserve"> NUMPAGES </w:instrText>
          </w:r>
          <w:r>
            <w:rPr>
              <w:sz w:val="18"/>
              <w:szCs w:val="18"/>
            </w:rPr>
            <w:fldChar w:fldCharType="separate"/>
          </w:r>
          <w:r>
            <w:rPr>
              <w:sz w:val="18"/>
              <w:szCs w:val="18"/>
            </w:rPr>
            <w:t>3</w:t>
          </w:r>
          <w:r>
            <w:rPr>
              <w:sz w:val="18"/>
              <w:szCs w:val="18"/>
            </w:rPr>
            <w:fldChar w:fldCharType="end"/>
          </w:r>
        </w:p>
      </w:tc>
      <w:tc>
        <w:tcPr>
          <w:tcW w:w="3256" w:type="dxa"/>
          <w:tcBorders>
            <w:top w:val="single" w:sz="12" w:space="0" w:color="C0C0C0"/>
          </w:tcBorders>
          <w:vAlign w:val="center"/>
        </w:tcPr>
        <w:p w14:paraId="31A1C9FC" w14:textId="77777777" w:rsidR="00455A68" w:rsidRDefault="00455A68">
          <w:pPr>
            <w:pStyle w:val="Pieddepage"/>
            <w:widowControl w:val="0"/>
            <w:jc w:val="right"/>
            <w:rPr>
              <w:sz w:val="18"/>
              <w:szCs w:val="18"/>
            </w:rPr>
          </w:pPr>
        </w:p>
      </w:tc>
    </w:tr>
  </w:tbl>
  <w:p w14:paraId="5E193A14" w14:textId="77777777" w:rsidR="00455A68" w:rsidRDefault="00455A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3EA5" w14:textId="77777777" w:rsidR="00206BA0" w:rsidRDefault="00206BA0">
      <w:pPr>
        <w:spacing w:before="0" w:after="0"/>
      </w:pPr>
      <w:r>
        <w:separator/>
      </w:r>
    </w:p>
  </w:footnote>
  <w:footnote w:type="continuationSeparator" w:id="0">
    <w:p w14:paraId="58A0D6F0" w14:textId="77777777" w:rsidR="00206BA0" w:rsidRDefault="00206BA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4" w:type="dxa"/>
      <w:jc w:val="right"/>
      <w:tblLayout w:type="fixed"/>
      <w:tblCellMar>
        <w:left w:w="70" w:type="dxa"/>
        <w:right w:w="70" w:type="dxa"/>
      </w:tblCellMar>
      <w:tblLook w:val="0000" w:firstRow="0" w:lastRow="0" w:firstColumn="0" w:lastColumn="0" w:noHBand="0" w:noVBand="0"/>
    </w:tblPr>
    <w:tblGrid>
      <w:gridCol w:w="3401"/>
      <w:gridCol w:w="1332"/>
      <w:gridCol w:w="5031"/>
    </w:tblGrid>
    <w:tr w:rsidR="00455A68" w14:paraId="512826E0" w14:textId="77777777">
      <w:trPr>
        <w:trHeight w:val="360"/>
        <w:jc w:val="right"/>
      </w:trPr>
      <w:tc>
        <w:tcPr>
          <w:tcW w:w="3401" w:type="dxa"/>
          <w:tcBorders>
            <w:top w:val="single" w:sz="12" w:space="0" w:color="C0C0C0"/>
            <w:left w:val="single" w:sz="12" w:space="0" w:color="C0C0C0"/>
            <w:bottom w:val="single" w:sz="12" w:space="0" w:color="C0C0C0"/>
            <w:right w:val="single" w:sz="6" w:space="0" w:color="C0C0C0"/>
          </w:tcBorders>
          <w:vAlign w:val="center"/>
        </w:tcPr>
        <w:p w14:paraId="6E7A68EA" w14:textId="77777777" w:rsidR="00455A68" w:rsidRDefault="00000000">
          <w:pPr>
            <w:pStyle w:val="En-tte"/>
            <w:widowControl w:val="0"/>
            <w:jc w:val="left"/>
            <w:rPr>
              <w:sz w:val="18"/>
              <w:szCs w:val="18"/>
            </w:rPr>
          </w:pPr>
          <w:r>
            <w:rPr>
              <w:sz w:val="18"/>
              <w:szCs w:val="18"/>
            </w:rPr>
            <w:t>DGSCGC Juillet 2023</w:t>
          </w:r>
        </w:p>
      </w:tc>
      <w:tc>
        <w:tcPr>
          <w:tcW w:w="1332" w:type="dxa"/>
          <w:tcBorders>
            <w:top w:val="single" w:sz="12" w:space="0" w:color="C0C0C0"/>
            <w:left w:val="single" w:sz="6" w:space="0" w:color="C0C0C0"/>
            <w:bottom w:val="single" w:sz="12" w:space="0" w:color="C0C0C0"/>
            <w:right w:val="single" w:sz="6" w:space="0" w:color="C0C0C0"/>
          </w:tcBorders>
          <w:vAlign w:val="center"/>
        </w:tcPr>
        <w:p w14:paraId="6917DCBB" w14:textId="77777777" w:rsidR="00455A68" w:rsidRDefault="00455A68">
          <w:pPr>
            <w:pStyle w:val="En-tte"/>
            <w:widowControl w:val="0"/>
            <w:jc w:val="left"/>
            <w:rPr>
              <w:sz w:val="18"/>
              <w:szCs w:val="18"/>
            </w:rPr>
          </w:pPr>
        </w:p>
      </w:tc>
      <w:tc>
        <w:tcPr>
          <w:tcW w:w="5031" w:type="dxa"/>
          <w:tcBorders>
            <w:top w:val="single" w:sz="12" w:space="0" w:color="C0C0C0"/>
            <w:left w:val="single" w:sz="6" w:space="0" w:color="C0C0C0"/>
            <w:bottom w:val="single" w:sz="12" w:space="0" w:color="C0C0C0"/>
            <w:right w:val="single" w:sz="12" w:space="0" w:color="C0C0C0"/>
          </w:tcBorders>
          <w:vAlign w:val="center"/>
        </w:tcPr>
        <w:p w14:paraId="537BD85C" w14:textId="77777777" w:rsidR="00455A68" w:rsidRDefault="00000000">
          <w:pPr>
            <w:pStyle w:val="En-tte"/>
            <w:widowControl w:val="0"/>
            <w:jc w:val="left"/>
            <w:rPr>
              <w:sz w:val="18"/>
              <w:szCs w:val="18"/>
            </w:rPr>
          </w:pPr>
          <w:r>
            <w:rPr>
              <w:sz w:val="18"/>
              <w:szCs w:val="18"/>
            </w:rPr>
            <w:fldChar w:fldCharType="begin"/>
          </w:r>
          <w:r>
            <w:rPr>
              <w:sz w:val="18"/>
              <w:szCs w:val="18"/>
            </w:rPr>
            <w:instrText xml:space="preserve"> FILENAME </w:instrText>
          </w:r>
          <w:r>
            <w:rPr>
              <w:sz w:val="18"/>
              <w:szCs w:val="18"/>
            </w:rPr>
            <w:fldChar w:fldCharType="separate"/>
          </w:r>
          <w:r>
            <w:rPr>
              <w:sz w:val="18"/>
              <w:szCs w:val="18"/>
            </w:rPr>
            <w:t>EB carto JNR 2023.docx</w:t>
          </w:r>
          <w:r>
            <w:rPr>
              <w:sz w:val="18"/>
              <w:szCs w:val="18"/>
            </w:rPr>
            <w:fldChar w:fldCharType="end"/>
          </w:r>
        </w:p>
      </w:tc>
    </w:tr>
  </w:tbl>
  <w:p w14:paraId="0C6836F8" w14:textId="77777777" w:rsidR="00455A68" w:rsidRDefault="00455A68">
    <w:pPr>
      <w:pStyle w:val="En-tte"/>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44788"/>
    <w:multiLevelType w:val="multilevel"/>
    <w:tmpl w:val="E1AADF32"/>
    <w:lvl w:ilvl="0">
      <w:start w:val="1"/>
      <w:numFmt w:val="upperRoman"/>
      <w:pStyle w:val="Listepuces"/>
      <w:lvlText w:val="%1."/>
      <w:lvlJc w:val="right"/>
      <w:pPr>
        <w:tabs>
          <w:tab w:val="num" w:pos="0"/>
        </w:tabs>
        <w:ind w:left="720" w:hanging="360"/>
      </w:pPr>
    </w:lvl>
    <w:lvl w:ilvl="1">
      <w:start w:val="1"/>
      <w:numFmt w:val="decimal"/>
      <w:lvlText w:val="%1.%2"/>
      <w:lvlJc w:val="left"/>
      <w:pPr>
        <w:tabs>
          <w:tab w:val="num" w:pos="0"/>
        </w:tabs>
        <w:ind w:left="689" w:hanging="405"/>
      </w:pPr>
    </w:lvl>
    <w:lvl w:ilvl="2">
      <w:start w:val="1"/>
      <w:numFmt w:val="decimal"/>
      <w:lvlText w:val="%1.%2.%3"/>
      <w:lvlJc w:val="left"/>
      <w:pPr>
        <w:tabs>
          <w:tab w:val="num" w:pos="0"/>
        </w:tabs>
        <w:ind w:left="1004"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 w15:restartNumberingAfterBreak="0">
    <w:nsid w:val="1BB76A2D"/>
    <w:multiLevelType w:val="multilevel"/>
    <w:tmpl w:val="FB7203B0"/>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6385"/>
        </w:tabs>
        <w:ind w:left="6385" w:hanging="432"/>
      </w:pPr>
    </w:lvl>
    <w:lvl w:ilvl="2">
      <w:start w:val="1"/>
      <w:numFmt w:val="decimal"/>
      <w:pStyle w:val="Titre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BB573EC"/>
    <w:multiLevelType w:val="multilevel"/>
    <w:tmpl w:val="D968F0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8541AED"/>
    <w:multiLevelType w:val="multilevel"/>
    <w:tmpl w:val="6BE6C2E6"/>
    <w:lvl w:ilvl="0">
      <w:start w:val="1"/>
      <w:numFmt w:val="bullet"/>
      <w:pStyle w:val="puce2"/>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0C33D2D"/>
    <w:multiLevelType w:val="multilevel"/>
    <w:tmpl w:val="5B2C25DE"/>
    <w:lvl w:ilvl="0">
      <w:start w:val="7"/>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6AB5E63"/>
    <w:multiLevelType w:val="multilevel"/>
    <w:tmpl w:val="91C23F20"/>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06208603">
    <w:abstractNumId w:val="1"/>
  </w:num>
  <w:num w:numId="2" w16cid:durableId="515924083">
    <w:abstractNumId w:val="0"/>
  </w:num>
  <w:num w:numId="3" w16cid:durableId="1679036910">
    <w:abstractNumId w:val="3"/>
  </w:num>
  <w:num w:numId="4" w16cid:durableId="1256288113">
    <w:abstractNumId w:val="4"/>
  </w:num>
  <w:num w:numId="5" w16cid:durableId="359862550">
    <w:abstractNumId w:val="5"/>
  </w:num>
  <w:num w:numId="6" w16cid:durableId="18436678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RINGERI David">
    <w15:presenceInfo w15:providerId="AD" w15:userId="S-1-5-21-4276358278-3772456312-481434233-81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A68"/>
    <w:rsid w:val="00206BA0"/>
    <w:rsid w:val="003564F6"/>
    <w:rsid w:val="00387F2F"/>
    <w:rsid w:val="00455A68"/>
    <w:rsid w:val="00CD69A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9958"/>
  <w15:docId w15:val="{16940A0E-AF02-4B66-8328-7D2A0393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AD1"/>
    <w:pPr>
      <w:spacing w:before="60" w:after="60"/>
      <w:jc w:val="both"/>
    </w:pPr>
    <w:rPr>
      <w:rFonts w:eastAsia="Times New Roman" w:cs="Times New Roman"/>
      <w:szCs w:val="20"/>
      <w:lang w:eastAsia="fr-FR"/>
    </w:rPr>
  </w:style>
  <w:style w:type="paragraph" w:styleId="Titre1">
    <w:name w:val="heading 1"/>
    <w:basedOn w:val="Normal"/>
    <w:next w:val="Normal"/>
    <w:link w:val="Titre1Car"/>
    <w:qFormat/>
    <w:rsid w:val="00240AD1"/>
    <w:pPr>
      <w:pageBreakBefore/>
      <w:numPr>
        <w:numId w:val="1"/>
      </w:numPr>
      <w:pBdr>
        <w:bottom w:val="single" w:sz="12" w:space="1" w:color="000000"/>
      </w:pBdr>
      <w:spacing w:before="300" w:after="300"/>
      <w:outlineLvl w:val="0"/>
    </w:pPr>
    <w:rPr>
      <w:rFonts w:ascii="Arial" w:hAnsi="Arial"/>
      <w:b/>
      <w:caps/>
      <w:sz w:val="28"/>
      <w:szCs w:val="32"/>
    </w:rPr>
  </w:style>
  <w:style w:type="paragraph" w:styleId="Titre2">
    <w:name w:val="heading 2"/>
    <w:basedOn w:val="Normal"/>
    <w:next w:val="Normal"/>
    <w:link w:val="Titre2Car"/>
    <w:qFormat/>
    <w:rsid w:val="00240AD1"/>
    <w:pPr>
      <w:keepNext/>
      <w:keepLines/>
      <w:numPr>
        <w:ilvl w:val="1"/>
        <w:numId w:val="1"/>
      </w:numPr>
      <w:spacing w:before="0" w:after="120"/>
      <w:outlineLvl w:val="1"/>
    </w:pPr>
    <w:rPr>
      <w:rFonts w:ascii="Arial" w:hAnsi="Arial"/>
      <w:b/>
      <w:sz w:val="24"/>
      <w:szCs w:val="28"/>
    </w:rPr>
  </w:style>
  <w:style w:type="paragraph" w:styleId="Titre3">
    <w:name w:val="heading 3"/>
    <w:basedOn w:val="Normal"/>
    <w:next w:val="Normal"/>
    <w:link w:val="Titre3Car"/>
    <w:qFormat/>
    <w:rsid w:val="00240AD1"/>
    <w:pPr>
      <w:keepNext/>
      <w:keepLines/>
      <w:numPr>
        <w:ilvl w:val="2"/>
        <w:numId w:val="1"/>
      </w:numPr>
      <w:tabs>
        <w:tab w:val="left" w:pos="567"/>
      </w:tabs>
      <w:spacing w:before="240" w:after="240"/>
      <w:outlineLvl w:val="2"/>
    </w:pPr>
    <w:rPr>
      <w:rFonts w:ascii="Arial Gras" w:hAnsi="Arial Gras"/>
      <w:b/>
      <w: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240AD1"/>
    <w:rPr>
      <w:rFonts w:ascii="Arial" w:eastAsia="Times New Roman" w:hAnsi="Arial" w:cs="Times New Roman"/>
      <w:b/>
      <w:caps/>
      <w:sz w:val="28"/>
      <w:szCs w:val="32"/>
      <w:lang w:eastAsia="fr-FR"/>
    </w:rPr>
  </w:style>
  <w:style w:type="character" w:customStyle="1" w:styleId="Titre2Car">
    <w:name w:val="Titre 2 Car"/>
    <w:basedOn w:val="Policepardfaut"/>
    <w:link w:val="Titre2"/>
    <w:qFormat/>
    <w:rsid w:val="00240AD1"/>
    <w:rPr>
      <w:rFonts w:ascii="Arial" w:eastAsia="Times New Roman" w:hAnsi="Arial" w:cs="Times New Roman"/>
      <w:b/>
      <w:sz w:val="24"/>
      <w:szCs w:val="28"/>
      <w:lang w:eastAsia="fr-FR"/>
    </w:rPr>
  </w:style>
  <w:style w:type="character" w:customStyle="1" w:styleId="Titre3Car">
    <w:name w:val="Titre 3 Car"/>
    <w:basedOn w:val="Policepardfaut"/>
    <w:link w:val="Titre3"/>
    <w:qFormat/>
    <w:rsid w:val="00240AD1"/>
    <w:rPr>
      <w:rFonts w:ascii="Arial Gras" w:eastAsia="Times New Roman" w:hAnsi="Arial Gras" w:cs="Times New Roman"/>
      <w:b/>
      <w:i/>
      <w:sz w:val="24"/>
      <w:szCs w:val="24"/>
      <w:lang w:eastAsia="fr-FR"/>
    </w:rPr>
  </w:style>
  <w:style w:type="character" w:customStyle="1" w:styleId="En-tteCar">
    <w:name w:val="En-tête Car"/>
    <w:basedOn w:val="Policepardfaut"/>
    <w:link w:val="En-tte"/>
    <w:qFormat/>
    <w:rsid w:val="00240AD1"/>
    <w:rPr>
      <w:rFonts w:ascii="Calibri" w:eastAsia="Times New Roman" w:hAnsi="Calibri" w:cs="Times New Roman"/>
      <w:sz w:val="16"/>
      <w:szCs w:val="20"/>
      <w:lang w:eastAsia="fr-FR"/>
    </w:rPr>
  </w:style>
  <w:style w:type="character" w:customStyle="1" w:styleId="PieddepageCar">
    <w:name w:val="Pied de page Car"/>
    <w:basedOn w:val="Policepardfaut"/>
    <w:link w:val="Pieddepage"/>
    <w:qFormat/>
    <w:rsid w:val="00240AD1"/>
    <w:rPr>
      <w:rFonts w:ascii="Calibri" w:eastAsia="Times New Roman" w:hAnsi="Calibri" w:cs="Times New Roman"/>
      <w:sz w:val="16"/>
      <w:szCs w:val="20"/>
      <w:lang w:eastAsia="fr-FR"/>
    </w:rPr>
  </w:style>
  <w:style w:type="character" w:customStyle="1" w:styleId="TitreCar">
    <w:name w:val="Titre Car"/>
    <w:basedOn w:val="Policepardfaut"/>
    <w:link w:val="Titre"/>
    <w:uiPriority w:val="10"/>
    <w:qFormat/>
    <w:rsid w:val="00240AD1"/>
    <w:rPr>
      <w:rFonts w:ascii="Cambria" w:eastAsia="Times New Roman" w:hAnsi="Cambria" w:cs="Times New Roman"/>
      <w:color w:val="17365D"/>
      <w:spacing w:val="5"/>
      <w:kern w:val="2"/>
      <w:sz w:val="52"/>
      <w:szCs w:val="52"/>
    </w:rPr>
  </w:style>
  <w:style w:type="character" w:customStyle="1" w:styleId="ParagraphedelisteCar">
    <w:name w:val="Paragraphe de liste Car"/>
    <w:link w:val="Paragraphedeliste"/>
    <w:uiPriority w:val="34"/>
    <w:qFormat/>
    <w:rsid w:val="00240AD1"/>
    <w:rPr>
      <w:rFonts w:ascii="Calibri" w:eastAsia="Times New Roman" w:hAnsi="Calibri" w:cs="Times New Roman"/>
      <w:szCs w:val="20"/>
      <w:lang w:eastAsia="fr-FR"/>
    </w:rPr>
  </w:style>
  <w:style w:type="character" w:customStyle="1" w:styleId="CorpsdetexteCar">
    <w:name w:val="Corps de texte Car"/>
    <w:basedOn w:val="Policepardfaut"/>
    <w:link w:val="Corpsdetexte"/>
    <w:uiPriority w:val="99"/>
    <w:semiHidden/>
    <w:qFormat/>
    <w:rsid w:val="00240AD1"/>
    <w:rPr>
      <w:rFonts w:ascii="Calibri" w:eastAsia="Times New Roman" w:hAnsi="Calibri" w:cs="Times New Roman"/>
      <w:szCs w:val="20"/>
      <w:lang w:eastAsia="fr-FR"/>
    </w:rPr>
  </w:style>
  <w:style w:type="character" w:customStyle="1" w:styleId="TextedebullesCar">
    <w:name w:val="Texte de bulles Car"/>
    <w:basedOn w:val="Policepardfaut"/>
    <w:link w:val="Textedebulles"/>
    <w:uiPriority w:val="99"/>
    <w:semiHidden/>
    <w:qFormat/>
    <w:rsid w:val="007A05CD"/>
    <w:rPr>
      <w:rFonts w:ascii="Segoe UI" w:eastAsia="Times New Roman" w:hAnsi="Segoe UI" w:cs="Segoe UI"/>
      <w:sz w:val="18"/>
      <w:szCs w:val="18"/>
      <w:lang w:eastAsia="fr-FR"/>
    </w:rPr>
  </w:style>
  <w:style w:type="character" w:styleId="Marquedecommentaire">
    <w:name w:val="annotation reference"/>
    <w:basedOn w:val="Policepardfaut"/>
    <w:uiPriority w:val="99"/>
    <w:semiHidden/>
    <w:unhideWhenUsed/>
    <w:qFormat/>
    <w:rsid w:val="00067958"/>
    <w:rPr>
      <w:sz w:val="16"/>
      <w:szCs w:val="16"/>
    </w:rPr>
  </w:style>
  <w:style w:type="character" w:customStyle="1" w:styleId="CommentaireCar">
    <w:name w:val="Commentaire Car"/>
    <w:basedOn w:val="Policepardfaut"/>
    <w:link w:val="Commentaire"/>
    <w:uiPriority w:val="99"/>
    <w:semiHidden/>
    <w:qFormat/>
    <w:rsid w:val="00067958"/>
    <w:rPr>
      <w:rFonts w:ascii="Calibri" w:eastAsia="Times New Roman" w:hAnsi="Calibri" w:cs="Times New Roman"/>
      <w:sz w:val="20"/>
      <w:szCs w:val="20"/>
      <w:lang w:eastAsia="fr-FR"/>
    </w:rPr>
  </w:style>
  <w:style w:type="character" w:customStyle="1" w:styleId="ObjetducommentaireCar">
    <w:name w:val="Objet du commentaire Car"/>
    <w:basedOn w:val="CommentaireCar"/>
    <w:link w:val="Objetducommentaire"/>
    <w:uiPriority w:val="99"/>
    <w:semiHidden/>
    <w:qFormat/>
    <w:rsid w:val="00067958"/>
    <w:rPr>
      <w:rFonts w:ascii="Calibri" w:eastAsia="Times New Roman" w:hAnsi="Calibri" w:cs="Times New Roman"/>
      <w:b/>
      <w:bCs/>
      <w:sz w:val="20"/>
      <w:szCs w:val="20"/>
      <w:lang w:eastAsia="fr-FR"/>
    </w:rPr>
  </w:style>
  <w:style w:type="character" w:customStyle="1" w:styleId="LienInternet">
    <w:name w:val="Lien Internet"/>
    <w:basedOn w:val="Policepardfaut"/>
    <w:uiPriority w:val="99"/>
    <w:semiHidden/>
    <w:unhideWhenUsed/>
    <w:rsid w:val="00E60944"/>
    <w:rPr>
      <w:color w:val="0563C1"/>
      <w:u w:val="single"/>
    </w:rPr>
  </w:style>
  <w:style w:type="character" w:customStyle="1" w:styleId="m4964942279761755528fontstyle0">
    <w:name w:val="m_4964942279761755528fontstyle0"/>
    <w:basedOn w:val="Policepardfaut"/>
    <w:qFormat/>
    <w:rsid w:val="00E60944"/>
  </w:style>
  <w:style w:type="character" w:styleId="lev">
    <w:name w:val="Strong"/>
    <w:basedOn w:val="Policepardfaut"/>
    <w:uiPriority w:val="22"/>
    <w:qFormat/>
    <w:rsid w:val="00E60944"/>
    <w:rPr>
      <w:b/>
      <w:bCs/>
    </w:rPr>
  </w:style>
  <w:style w:type="paragraph" w:styleId="Titre">
    <w:name w:val="Title"/>
    <w:basedOn w:val="Normal"/>
    <w:next w:val="Corpsdetexte"/>
    <w:link w:val="TitreCar"/>
    <w:uiPriority w:val="10"/>
    <w:qFormat/>
    <w:rsid w:val="00240AD1"/>
    <w:pPr>
      <w:pBdr>
        <w:bottom w:val="single" w:sz="8" w:space="4" w:color="4F81BD"/>
      </w:pBdr>
      <w:spacing w:before="0" w:after="300"/>
      <w:contextualSpacing/>
      <w:jc w:val="left"/>
    </w:pPr>
    <w:rPr>
      <w:rFonts w:ascii="Cambria" w:hAnsi="Cambria"/>
      <w:color w:val="17365D"/>
      <w:spacing w:val="5"/>
      <w:kern w:val="2"/>
      <w:sz w:val="52"/>
      <w:szCs w:val="52"/>
      <w:lang w:eastAsia="en-US"/>
    </w:rPr>
  </w:style>
  <w:style w:type="paragraph" w:styleId="Corpsdetexte">
    <w:name w:val="Body Text"/>
    <w:basedOn w:val="Normal"/>
    <w:link w:val="CorpsdetexteCar"/>
    <w:uiPriority w:val="99"/>
    <w:semiHidden/>
    <w:unhideWhenUsed/>
    <w:rsid w:val="00240AD1"/>
    <w:pPr>
      <w:spacing w:after="12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M1">
    <w:name w:val="toc 1"/>
    <w:basedOn w:val="Normal"/>
    <w:next w:val="Normal"/>
    <w:autoRedefine/>
    <w:uiPriority w:val="39"/>
    <w:rsid w:val="00240AD1"/>
    <w:pPr>
      <w:tabs>
        <w:tab w:val="right" w:leader="dot" w:pos="9639"/>
      </w:tabs>
    </w:pPr>
    <w:rPr>
      <w:b/>
      <w:caps/>
    </w:rPr>
  </w:style>
  <w:style w:type="paragraph" w:styleId="TM2">
    <w:name w:val="toc 2"/>
    <w:basedOn w:val="Normal"/>
    <w:next w:val="Normal"/>
    <w:autoRedefine/>
    <w:uiPriority w:val="39"/>
    <w:rsid w:val="00240AD1"/>
    <w:pPr>
      <w:tabs>
        <w:tab w:val="left" w:pos="660"/>
        <w:tab w:val="right" w:leader="dot" w:pos="9639"/>
      </w:tabs>
      <w:ind w:left="221"/>
    </w:pPr>
    <w:rPr>
      <w:smallCaps/>
    </w:rPr>
  </w:style>
  <w:style w:type="paragraph" w:customStyle="1" w:styleId="En-tteetpieddepage">
    <w:name w:val="En-tête et pied de page"/>
    <w:basedOn w:val="Normal"/>
    <w:qFormat/>
  </w:style>
  <w:style w:type="paragraph" w:styleId="En-tte">
    <w:name w:val="header"/>
    <w:basedOn w:val="Normal"/>
    <w:link w:val="En-tteCar"/>
    <w:rsid w:val="00240AD1"/>
    <w:pPr>
      <w:tabs>
        <w:tab w:val="left" w:pos="284"/>
        <w:tab w:val="left" w:pos="567"/>
        <w:tab w:val="center" w:pos="4703"/>
        <w:tab w:val="right" w:pos="9406"/>
      </w:tabs>
      <w:spacing w:before="0" w:after="0"/>
      <w:jc w:val="center"/>
    </w:pPr>
    <w:rPr>
      <w:sz w:val="16"/>
    </w:rPr>
  </w:style>
  <w:style w:type="paragraph" w:customStyle="1" w:styleId="Normalaprstbl">
    <w:name w:val="Normal après tbl"/>
    <w:basedOn w:val="Normal"/>
    <w:qFormat/>
    <w:rsid w:val="00240AD1"/>
    <w:pPr>
      <w:spacing w:before="180"/>
    </w:pPr>
  </w:style>
  <w:style w:type="paragraph" w:styleId="Pieddepage">
    <w:name w:val="footer"/>
    <w:basedOn w:val="Normal"/>
    <w:link w:val="PieddepageCar"/>
    <w:rsid w:val="00240AD1"/>
    <w:pPr>
      <w:tabs>
        <w:tab w:val="left" w:pos="284"/>
        <w:tab w:val="left" w:pos="567"/>
        <w:tab w:val="center" w:pos="4703"/>
        <w:tab w:val="right" w:pos="9406"/>
      </w:tabs>
      <w:spacing w:before="0" w:after="0"/>
    </w:pPr>
    <w:rPr>
      <w:sz w:val="16"/>
    </w:rPr>
  </w:style>
  <w:style w:type="paragraph" w:styleId="Paragraphedeliste">
    <w:name w:val="List Paragraph"/>
    <w:basedOn w:val="Normal"/>
    <w:link w:val="ParagraphedelisteCar"/>
    <w:uiPriority w:val="34"/>
    <w:qFormat/>
    <w:rsid w:val="00240AD1"/>
    <w:pPr>
      <w:ind w:left="708"/>
    </w:pPr>
  </w:style>
  <w:style w:type="paragraph" w:customStyle="1" w:styleId="Tableau">
    <w:name w:val="Tableau"/>
    <w:basedOn w:val="Normal"/>
    <w:qFormat/>
    <w:rsid w:val="00240AD1"/>
    <w:pPr>
      <w:spacing w:before="20" w:after="20"/>
      <w:jc w:val="left"/>
    </w:pPr>
    <w:rPr>
      <w:rFonts w:ascii="Verdana" w:hAnsi="Verdana"/>
      <w:sz w:val="16"/>
      <w:lang w:val="en-US" w:eastAsia="en-US"/>
    </w:rPr>
  </w:style>
  <w:style w:type="paragraph" w:customStyle="1" w:styleId="TableHeader">
    <w:name w:val="Table Header"/>
    <w:basedOn w:val="Normal"/>
    <w:semiHidden/>
    <w:qFormat/>
    <w:rsid w:val="00240AD1"/>
    <w:pPr>
      <w:spacing w:before="0" w:after="43"/>
      <w:jc w:val="left"/>
    </w:pPr>
    <w:rPr>
      <w:rFonts w:ascii="Verdana" w:hAnsi="Verdana"/>
      <w:b/>
      <w:color w:val="FFFFFF"/>
      <w:sz w:val="18"/>
      <w:szCs w:val="18"/>
      <w:lang w:val="en-US" w:eastAsia="en-US"/>
    </w:rPr>
  </w:style>
  <w:style w:type="paragraph" w:customStyle="1" w:styleId="Heading0">
    <w:name w:val="Heading 0"/>
    <w:basedOn w:val="Titre1"/>
    <w:next w:val="Corpsdetexte"/>
    <w:semiHidden/>
    <w:qFormat/>
    <w:rsid w:val="00240AD1"/>
    <w:pPr>
      <w:keepNext/>
      <w:numPr>
        <w:numId w:val="0"/>
      </w:numPr>
      <w:pBdr>
        <w:bottom w:val="nil"/>
      </w:pBdr>
      <w:tabs>
        <w:tab w:val="left" w:pos="0"/>
      </w:tabs>
      <w:spacing w:before="0" w:after="160"/>
      <w:jc w:val="left"/>
      <w:outlineLvl w:val="9"/>
    </w:pPr>
    <w:rPr>
      <w:rFonts w:ascii="Verdana" w:hAnsi="Verdana"/>
      <w:caps w:val="0"/>
      <w:color w:val="0066A2"/>
      <w:sz w:val="26"/>
      <w:szCs w:val="26"/>
      <w:lang w:val="en-US" w:eastAsia="en-US"/>
    </w:rPr>
  </w:style>
  <w:style w:type="paragraph" w:styleId="Listepuces">
    <w:name w:val="List Bullet"/>
    <w:basedOn w:val="Normal"/>
    <w:uiPriority w:val="99"/>
    <w:unhideWhenUsed/>
    <w:qFormat/>
    <w:rsid w:val="00240AD1"/>
    <w:pPr>
      <w:numPr>
        <w:numId w:val="2"/>
      </w:numPr>
      <w:contextualSpacing/>
    </w:pPr>
  </w:style>
  <w:style w:type="paragraph" w:customStyle="1" w:styleId="Description">
    <w:name w:val="Description"/>
    <w:basedOn w:val="Normal"/>
    <w:qFormat/>
    <w:rsid w:val="00240AD1"/>
    <w:pPr>
      <w:spacing w:after="0" w:line="300" w:lineRule="exact"/>
      <w:ind w:left="560"/>
    </w:pPr>
    <w:rPr>
      <w:rFonts w:ascii="Verdana" w:hAnsi="Verdana"/>
      <w:color w:val="3366FF"/>
      <w:sz w:val="16"/>
      <w:szCs w:val="16"/>
    </w:rPr>
  </w:style>
  <w:style w:type="paragraph" w:styleId="Textedebulles">
    <w:name w:val="Balloon Text"/>
    <w:basedOn w:val="Normal"/>
    <w:link w:val="TextedebullesCar"/>
    <w:uiPriority w:val="99"/>
    <w:semiHidden/>
    <w:unhideWhenUsed/>
    <w:qFormat/>
    <w:rsid w:val="007A05CD"/>
    <w:pPr>
      <w:spacing w:before="0" w:after="0"/>
    </w:pPr>
    <w:rPr>
      <w:rFonts w:ascii="Segoe UI" w:hAnsi="Segoe UI" w:cs="Segoe UI"/>
      <w:sz w:val="18"/>
      <w:szCs w:val="18"/>
    </w:rPr>
  </w:style>
  <w:style w:type="paragraph" w:styleId="Commentaire">
    <w:name w:val="annotation text"/>
    <w:basedOn w:val="Normal"/>
    <w:link w:val="CommentaireCar"/>
    <w:uiPriority w:val="99"/>
    <w:semiHidden/>
    <w:unhideWhenUsed/>
    <w:qFormat/>
    <w:rsid w:val="00067958"/>
    <w:rPr>
      <w:sz w:val="20"/>
    </w:rPr>
  </w:style>
  <w:style w:type="paragraph" w:styleId="Objetducommentaire">
    <w:name w:val="annotation subject"/>
    <w:basedOn w:val="Commentaire"/>
    <w:next w:val="Commentaire"/>
    <w:link w:val="ObjetducommentaireCar"/>
    <w:uiPriority w:val="99"/>
    <w:semiHidden/>
    <w:unhideWhenUsed/>
    <w:qFormat/>
    <w:rsid w:val="00067958"/>
    <w:rPr>
      <w:b/>
      <w:bCs/>
    </w:rPr>
  </w:style>
  <w:style w:type="paragraph" w:styleId="TM3">
    <w:name w:val="toc 3"/>
    <w:basedOn w:val="Normal"/>
    <w:next w:val="Normal"/>
    <w:autoRedefine/>
    <w:uiPriority w:val="39"/>
    <w:unhideWhenUsed/>
    <w:rsid w:val="002E5367"/>
    <w:pPr>
      <w:spacing w:after="100"/>
      <w:ind w:left="440"/>
    </w:pPr>
  </w:style>
  <w:style w:type="paragraph" w:styleId="NormalWeb">
    <w:name w:val="Normal (Web)"/>
    <w:basedOn w:val="Normal"/>
    <w:uiPriority w:val="99"/>
    <w:semiHidden/>
    <w:unhideWhenUsed/>
    <w:qFormat/>
    <w:rsid w:val="00E60944"/>
    <w:pPr>
      <w:spacing w:beforeAutospacing="1" w:afterAutospacing="1"/>
      <w:jc w:val="left"/>
    </w:pPr>
    <w:rPr>
      <w:rFonts w:ascii="Times New Roman" w:eastAsiaTheme="minorHAnsi" w:hAnsi="Times New Roman"/>
      <w:sz w:val="24"/>
      <w:szCs w:val="24"/>
    </w:rPr>
  </w:style>
  <w:style w:type="paragraph" w:customStyle="1" w:styleId="Default">
    <w:name w:val="Default"/>
    <w:qFormat/>
    <w:rsid w:val="00E60944"/>
    <w:rPr>
      <w:rFonts w:ascii="Verdana" w:eastAsia="Calibri" w:hAnsi="Verdana" w:cs="Verdana"/>
      <w:color w:val="000000"/>
      <w:sz w:val="24"/>
      <w:szCs w:val="24"/>
    </w:rPr>
  </w:style>
  <w:style w:type="paragraph" w:customStyle="1" w:styleId="puce2">
    <w:name w:val="puce 2"/>
    <w:basedOn w:val="Normal"/>
    <w:qFormat/>
    <w:rsid w:val="00DB7EB7"/>
    <w:pPr>
      <w:numPr>
        <w:numId w:val="3"/>
      </w:numPr>
      <w:spacing w:before="20"/>
    </w:pPr>
  </w:style>
  <w:style w:type="paragraph" w:styleId="Rvision">
    <w:name w:val="Revision"/>
    <w:uiPriority w:val="99"/>
    <w:semiHidden/>
    <w:qFormat/>
    <w:rsid w:val="000079A9"/>
    <w:rPr>
      <w:rFonts w:eastAsia="Times New Roman" w:cs="Times New Roman"/>
      <w:szCs w:val="20"/>
      <w:lang w:eastAsia="fr-FR"/>
    </w:rPr>
  </w:style>
  <w:style w:type="table" w:customStyle="1" w:styleId="TableauavecGrille">
    <w:name w:val="Tableau avec Grille"/>
    <w:basedOn w:val="TableauNormal"/>
    <w:rsid w:val="00240AD1"/>
    <w:rPr>
      <w:sz w:val="18"/>
      <w:szCs w:val="32"/>
      <w:lang w:eastAsia="fr-FR"/>
    </w:rPr>
    <w:tblPr>
      <w:tblBorders>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table" w:styleId="Grilledutableau">
    <w:name w:val="Table Grid"/>
    <w:basedOn w:val="TableauNormal"/>
    <w:uiPriority w:val="59"/>
    <w:rsid w:val="00DB7EB7"/>
    <w:pPr>
      <w:spacing w:before="60" w:after="60"/>
      <w:jc w:val="both"/>
    </w:pPr>
    <w:rPr>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C0C62-219A-2146-8A6D-53510FB1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3</Pages>
  <Words>744</Words>
  <Characters>4093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ILANGO, Fabien</dc:creator>
  <dc:description/>
  <cp:lastModifiedBy>FIRRINGERI David</cp:lastModifiedBy>
  <cp:revision>3</cp:revision>
  <dcterms:created xsi:type="dcterms:W3CDTF">2023-08-07T15:54:00Z</dcterms:created>
  <dcterms:modified xsi:type="dcterms:W3CDTF">2023-08-08T07:30:00Z</dcterms:modified>
  <dc:language>fr-FR</dc:language>
</cp:coreProperties>
</file>